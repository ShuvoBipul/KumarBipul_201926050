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8465" w14:textId="443887C2" w:rsidR="00FE3BC3" w:rsidRPr="00FE3BC3" w:rsidRDefault="00FE3BC3" w:rsidP="00FE3BC3">
      <w:pPr>
        <w:widowControl w:val="0"/>
        <w:autoSpaceDE w:val="0"/>
        <w:autoSpaceDN w:val="0"/>
        <w:adjustRightInd w:val="0"/>
        <w:spacing w:after="0" w:line="480" w:lineRule="auto"/>
        <w:jc w:val="center"/>
        <w:rPr>
          <w:rFonts w:ascii="Times New Roman" w:hAnsi="Times New Roman" w:cs="Times New Roman"/>
          <w:b/>
          <w:bCs/>
          <w:sz w:val="28"/>
          <w:szCs w:val="28"/>
          <w:lang w:val="en-US"/>
        </w:rPr>
      </w:pPr>
      <w:r w:rsidRPr="00FE3BC3">
        <w:rPr>
          <w:rFonts w:ascii="Times New Roman" w:hAnsi="Times New Roman" w:cs="Times New Roman"/>
          <w:b/>
          <w:bCs/>
          <w:sz w:val="21"/>
          <w:szCs w:val="21"/>
          <w:lang w:val="en-US"/>
        </w:rPr>
        <w:t xml:space="preserve">Data of </w:t>
      </w:r>
      <w:r w:rsidRPr="00FE3BC3">
        <w:rPr>
          <w:rFonts w:ascii="Times New Roman" w:hAnsi="Times New Roman" w:cs="Times New Roman"/>
          <w:b/>
          <w:bCs/>
          <w:sz w:val="21"/>
          <w:szCs w:val="21"/>
          <w:lang w:val="en-US"/>
        </w:rPr>
        <w:t>natural, produced</w:t>
      </w:r>
      <w:r>
        <w:rPr>
          <w:rFonts w:ascii="Times New Roman" w:hAnsi="Times New Roman" w:cs="Times New Roman"/>
          <w:b/>
          <w:bCs/>
          <w:sz w:val="21"/>
          <w:szCs w:val="21"/>
          <w:lang w:val="en-US"/>
        </w:rPr>
        <w:t>,</w:t>
      </w:r>
      <w:r w:rsidRPr="00FE3BC3">
        <w:rPr>
          <w:rFonts w:ascii="Times New Roman" w:hAnsi="Times New Roman" w:cs="Times New Roman"/>
          <w:b/>
          <w:bCs/>
          <w:sz w:val="21"/>
          <w:szCs w:val="21"/>
          <w:lang w:val="en-US"/>
        </w:rPr>
        <w:t xml:space="preserve"> and human capital</w:t>
      </w:r>
      <w:r w:rsidRPr="00FE3BC3">
        <w:rPr>
          <w:rFonts w:ascii="Times New Roman" w:hAnsi="Times New Roman" w:cs="Times New Roman"/>
          <w:b/>
          <w:bCs/>
          <w:sz w:val="21"/>
          <w:szCs w:val="21"/>
          <w:lang w:val="en-US"/>
        </w:rPr>
        <w:t xml:space="preserve"> model</w:t>
      </w:r>
      <w:r>
        <w:rPr>
          <w:rFonts w:ascii="Times New Roman" w:hAnsi="Times New Roman" w:cs="Times New Roman"/>
          <w:b/>
          <w:bCs/>
          <w:sz w:val="21"/>
          <w:szCs w:val="21"/>
          <w:lang w:val="en-US"/>
        </w:rPr>
        <w:t xml:space="preserve"> and historical DO, BOD. </w:t>
      </w:r>
    </w:p>
    <w:p w14:paraId="0DE2DBCC" w14:textId="2C9F5D3E" w:rsidR="00FE3BC3" w:rsidRPr="005B6F61" w:rsidRDefault="00FE3BC3" w:rsidP="00FE3BC3">
      <w:pPr>
        <w:spacing w:line="240" w:lineRule="auto"/>
        <w:jc w:val="both"/>
        <w:rPr>
          <w:rFonts w:ascii="Times New Roman" w:hAnsi="Times New Roman" w:cs="Times New Roman"/>
          <w:sz w:val="21"/>
          <w:szCs w:val="21"/>
          <w:lang w:val="en-US"/>
        </w:rPr>
      </w:pPr>
      <w:r w:rsidRPr="005B6F61">
        <w:rPr>
          <w:rFonts w:ascii="Times New Roman" w:hAnsi="Times New Roman" w:cs="Times New Roman"/>
          <w:sz w:val="21"/>
          <w:szCs w:val="21"/>
          <w:lang w:val="en-US"/>
        </w:rPr>
        <w:t>Table 1. Variables and their data sources for the water quality sub-model</w:t>
      </w:r>
    </w:p>
    <w:tbl>
      <w:tblPr>
        <w:tblStyle w:val="PlainTable2"/>
        <w:tblpPr w:leftFromText="180" w:rightFromText="180" w:vertAnchor="text" w:horzAnchor="margin" w:tblpY="64"/>
        <w:tblW w:w="9062" w:type="dxa"/>
        <w:tblLayout w:type="fixed"/>
        <w:tblLook w:val="04A0" w:firstRow="1" w:lastRow="0" w:firstColumn="1" w:lastColumn="0" w:noHBand="0" w:noVBand="1"/>
      </w:tblPr>
      <w:tblGrid>
        <w:gridCol w:w="709"/>
        <w:gridCol w:w="2688"/>
        <w:gridCol w:w="1706"/>
        <w:gridCol w:w="1555"/>
        <w:gridCol w:w="2404"/>
      </w:tblGrid>
      <w:tr w:rsidR="00FE3BC3" w:rsidRPr="005B6F61" w14:paraId="2AC94056" w14:textId="77777777" w:rsidTr="00CA0C1E">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709" w:type="dxa"/>
          </w:tcPr>
          <w:p w14:paraId="5316D1D0" w14:textId="77777777" w:rsidR="00FE3BC3" w:rsidRPr="005B6F61" w:rsidRDefault="00FE3BC3" w:rsidP="00CA0C1E">
            <w:pPr>
              <w:rPr>
                <w:rFonts w:ascii="Times New Roman" w:hAnsi="Times New Roman" w:cs="Times New Roman"/>
                <w:b w:val="0"/>
                <w:bCs w:val="0"/>
                <w:sz w:val="21"/>
                <w:szCs w:val="21"/>
              </w:rPr>
            </w:pPr>
            <w:r w:rsidRPr="005B6F61">
              <w:rPr>
                <w:rFonts w:ascii="Times New Roman" w:hAnsi="Times New Roman" w:cs="Times New Roman"/>
                <w:sz w:val="21"/>
                <w:szCs w:val="21"/>
              </w:rPr>
              <w:t>List</w:t>
            </w:r>
          </w:p>
        </w:tc>
        <w:tc>
          <w:tcPr>
            <w:tcW w:w="2688" w:type="dxa"/>
          </w:tcPr>
          <w:p w14:paraId="2D7BF4F3" w14:textId="77777777" w:rsidR="00FE3BC3" w:rsidRPr="005B6F61" w:rsidRDefault="00FE3BC3" w:rsidP="00CA0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Parameters</w:t>
            </w:r>
          </w:p>
        </w:tc>
        <w:tc>
          <w:tcPr>
            <w:tcW w:w="1706" w:type="dxa"/>
          </w:tcPr>
          <w:p w14:paraId="0770E6B2" w14:textId="77777777" w:rsidR="00FE3BC3" w:rsidRPr="005B6F61" w:rsidRDefault="00FE3BC3" w:rsidP="00CA0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Values</w:t>
            </w:r>
          </w:p>
        </w:tc>
        <w:tc>
          <w:tcPr>
            <w:tcW w:w="1555" w:type="dxa"/>
          </w:tcPr>
          <w:p w14:paraId="114EFB08" w14:textId="77777777" w:rsidR="00FE3BC3" w:rsidRPr="005B6F61" w:rsidRDefault="00FE3BC3" w:rsidP="00CA0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Unit</w:t>
            </w:r>
          </w:p>
        </w:tc>
        <w:tc>
          <w:tcPr>
            <w:tcW w:w="2404" w:type="dxa"/>
          </w:tcPr>
          <w:p w14:paraId="1E011682" w14:textId="77777777" w:rsidR="00FE3BC3" w:rsidRPr="005B6F61" w:rsidRDefault="00FE3BC3" w:rsidP="00CA0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Sources</w:t>
            </w:r>
          </w:p>
        </w:tc>
      </w:tr>
      <w:tr w:rsidR="00FE3BC3" w:rsidRPr="005B6F61" w14:paraId="6E8E2E29" w14:textId="77777777" w:rsidTr="00CA0C1E">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709" w:type="dxa"/>
          </w:tcPr>
          <w:p w14:paraId="05B5E52F" w14:textId="77777777" w:rsidR="00FE3BC3" w:rsidRPr="005B6F61" w:rsidRDefault="00FE3BC3" w:rsidP="00CA0C1E">
            <w:pPr>
              <w:rPr>
                <w:rFonts w:ascii="Times New Roman" w:hAnsi="Times New Roman" w:cs="Times New Roman"/>
                <w:b w:val="0"/>
                <w:bCs w:val="0"/>
                <w:sz w:val="21"/>
                <w:szCs w:val="21"/>
              </w:rPr>
            </w:pPr>
            <w:r w:rsidRPr="005B6F61">
              <w:rPr>
                <w:rFonts w:ascii="Times New Roman" w:hAnsi="Times New Roman" w:cs="Times New Roman"/>
                <w:b w:val="0"/>
                <w:bCs w:val="0"/>
                <w:sz w:val="21"/>
                <w:szCs w:val="21"/>
              </w:rPr>
              <w:t>1</w:t>
            </w:r>
          </w:p>
        </w:tc>
        <w:tc>
          <w:tcPr>
            <w:tcW w:w="2688" w:type="dxa"/>
          </w:tcPr>
          <w:p w14:paraId="2E25E98F"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River flow for Scenarios 1, 2, and 3</w:t>
            </w:r>
          </w:p>
        </w:tc>
        <w:tc>
          <w:tcPr>
            <w:tcW w:w="1706" w:type="dxa"/>
          </w:tcPr>
          <w:p w14:paraId="7F7DD03D"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5 and 160</w:t>
            </w:r>
          </w:p>
        </w:tc>
        <w:tc>
          <w:tcPr>
            <w:tcW w:w="1555" w:type="dxa"/>
          </w:tcPr>
          <w:p w14:paraId="18AAA455"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w:t>
            </w:r>
            <w:r w:rsidRPr="005B6F61">
              <w:rPr>
                <w:rFonts w:ascii="Times New Roman" w:hAnsi="Times New Roman" w:cs="Times New Roman"/>
                <w:sz w:val="21"/>
                <w:szCs w:val="21"/>
                <w:vertAlign w:val="superscript"/>
              </w:rPr>
              <w:t>3</w:t>
            </w:r>
            <w:r w:rsidRPr="005B6F61">
              <w:rPr>
                <w:rFonts w:ascii="Times New Roman" w:hAnsi="Times New Roman" w:cs="Times New Roman"/>
                <w:sz w:val="21"/>
                <w:szCs w:val="21"/>
              </w:rPr>
              <w:t>/s</w:t>
            </w:r>
          </w:p>
        </w:tc>
        <w:tc>
          <w:tcPr>
            <w:tcW w:w="2404" w:type="dxa"/>
          </w:tcPr>
          <w:p w14:paraId="656F0135"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{"citationItems":[{"id":"ITEM-1","itemData":{"DOI":"10.12983/ijsres-2013-p291-299","author":[{"dropping-particle":"","family":"Rahman","given":"Mirza A.T.M. Tanvir","non-dropping-particle":"","parse-names":false,"suffix":""},{"dropping-particle":"","family":"Moly","given":"Sanjida Hoque","non-dropping-particle":"","parse-names":false,"suffix":""},{"dropping-particle":"","family":"Saadat","given":"A H M","non-dropping-particle":"","parse-names":false,"suffix":""}],"container-title":"International Journal of Scientific Research in Environmental Sciences","id":"ITEM-1","issue":"10","issued":{"date-parts":[["2013"]]},"page":"291-299","title":"Environmental Flow Requirement and Comparative Study of the Turag River, Bangladesh","type":"article-journal","volume":"1"},"uris":["http://www.mendeley.com/documents/?uuid=86bd5a09-3fd7-4a57-9016-bb4e63567519"]}],"mendeley":{"formattedCitation":"(M. A. T. M. T. Rahman et al., 2013)","manualFormatting":"Rahman et al., 2013)","plainTextFormattedCitation":"(M. A. T. M. T. Rahman et al., 2013)","previouslyFormattedCitation":"(M. A. T. M. T. Rahman et al., 2013)"},"properties":{"noteIndex":0},"schema":"https://github.com/citation-style-language/schema/raw/master/csl-citation.json"}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Rahman et al., 2013</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 Ministry of Water Resources, 2019)</w:t>
            </w:r>
          </w:p>
        </w:tc>
      </w:tr>
      <w:tr w:rsidR="00FE3BC3" w:rsidRPr="005B6F61" w14:paraId="7017B14B" w14:textId="77777777" w:rsidTr="00CA0C1E">
        <w:trPr>
          <w:trHeight w:val="800"/>
        </w:trPr>
        <w:tc>
          <w:tcPr>
            <w:cnfStyle w:val="001000000000" w:firstRow="0" w:lastRow="0" w:firstColumn="1" w:lastColumn="0" w:oddVBand="0" w:evenVBand="0" w:oddHBand="0" w:evenHBand="0" w:firstRowFirstColumn="0" w:firstRowLastColumn="0" w:lastRowFirstColumn="0" w:lastRowLastColumn="0"/>
            <w:tcW w:w="709" w:type="dxa"/>
          </w:tcPr>
          <w:p w14:paraId="5F8DC7EA" w14:textId="77777777" w:rsidR="00FE3BC3" w:rsidRPr="005B6F61" w:rsidRDefault="00FE3BC3" w:rsidP="00CA0C1E">
            <w:pPr>
              <w:rPr>
                <w:rFonts w:ascii="Times New Roman" w:hAnsi="Times New Roman" w:cs="Times New Roman"/>
                <w:b w:val="0"/>
                <w:bCs w:val="0"/>
                <w:sz w:val="21"/>
                <w:szCs w:val="21"/>
              </w:rPr>
            </w:pPr>
            <w:r w:rsidRPr="005B6F61">
              <w:rPr>
                <w:rFonts w:ascii="Times New Roman" w:hAnsi="Times New Roman" w:cs="Times New Roman"/>
                <w:b w:val="0"/>
                <w:bCs w:val="0"/>
                <w:sz w:val="21"/>
                <w:szCs w:val="21"/>
              </w:rPr>
              <w:t>2</w:t>
            </w:r>
          </w:p>
        </w:tc>
        <w:tc>
          <w:tcPr>
            <w:tcW w:w="2688" w:type="dxa"/>
          </w:tcPr>
          <w:p w14:paraId="5D3B40EF"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Reoxygenation Coefficient (K</w:t>
            </w:r>
            <w:r w:rsidRPr="005B6F61">
              <w:rPr>
                <w:rFonts w:ascii="Times New Roman" w:hAnsi="Times New Roman" w:cs="Times New Roman"/>
                <w:sz w:val="21"/>
                <w:szCs w:val="21"/>
                <w:vertAlign w:val="subscript"/>
              </w:rPr>
              <w:t>2</w:t>
            </w:r>
            <w:r w:rsidRPr="005B6F61">
              <w:rPr>
                <w:rFonts w:ascii="Times New Roman" w:hAnsi="Times New Roman" w:cs="Times New Roman"/>
                <w:sz w:val="21"/>
                <w:szCs w:val="21"/>
              </w:rPr>
              <w:t xml:space="preserve">) </w:t>
            </w:r>
          </w:p>
          <w:p w14:paraId="4537045D"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(Scenarios 1, 2, and 3)</w:t>
            </w:r>
          </w:p>
        </w:tc>
        <w:tc>
          <w:tcPr>
            <w:tcW w:w="1706" w:type="dxa"/>
          </w:tcPr>
          <w:p w14:paraId="6AAF4112"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0.16 and 0.986</w:t>
            </w:r>
          </w:p>
          <w:p w14:paraId="60602ED9"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555" w:type="dxa"/>
          </w:tcPr>
          <w:p w14:paraId="64F21678"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1/year</w:t>
            </w:r>
          </w:p>
        </w:tc>
        <w:tc>
          <w:tcPr>
            <w:tcW w:w="2404" w:type="dxa"/>
          </w:tcPr>
          <w:p w14:paraId="3654D90E"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roofErr w:type="spellStart"/>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{"citationItems":[{"id":"ITEM-1","itemData":{"ISSN":"1115-8443","abstract":"A polluted stream was studied to determine the effect of geometric parameters like velocity, depth, hydraulic radius and temperature on water quality and its modeling. The data from sample stations include velocity of flow, average depth of flow, DO, self purification ratio (f) and reaeration constant (K 2). The reaeration coefficient ranged from 0.01d −1 to 0.19d −1. Three new empirical models for K 21 , K 22 and K 23 were derived from field data by multiple regression analysis. The coefficient of correlation between K 2 observed and K 21 predicted; K 22 derived from hydraulic radius and K 23 predicted from model constructed with effect of temperature are 0.789, 0.808 and 0.914 respectively. The predictions indicated significant relationship with the observed values at 95% level of significance.","author":[{"dropping-particle":"","family":"Ugbebor","given":"J N","non-dropping-particle":"","parse-names":false,"suffix":""},{"dropping-particle":"","family":"Agunwamba","given":"J C","non-dropping-particle":"","parse-names":false,"suffix":""},{"dropping-particle":"","family":"Amah","given":"V E","non-dropping-particle":"","parse-names":false,"suffix":""}],"container-title":"Nigerian Journal of Technology (NIJOTECH)","id":"ITEM-1","issue":"2","issued":{"date-parts":[["2012"]]},"page":"174-180","title":"Determination of Reaeration Coefficient K 2 for Polluted Stream As a Function of Depth, Hydraulic Radius, Temperature and Velocity","type":"article-journal","volume":"31"},"uris":["http://www.mendeley.com/documents/?uuid=88c7e9df-e6c3-4516-81f4-c7c4934bf890"]}],"mendeley":{"formattedCitation":"(Ugbebor et al., 2012)","plainTextFormattedCitation":"(Ugbebor et al., 2012)","previouslyFormattedCitation":"(Ugbebor et al., 2012)"},"properties":{"noteIndex":0},"schema":"https://github.com/citation-style-language/schema/raw/master/csl-citation.json"}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Ugbebor</w:t>
            </w:r>
            <w:proofErr w:type="spellEnd"/>
            <w:r w:rsidRPr="005B6F61">
              <w:rPr>
                <w:rFonts w:ascii="Times New Roman" w:hAnsi="Times New Roman" w:cs="Times New Roman"/>
                <w:sz w:val="21"/>
                <w:szCs w:val="21"/>
              </w:rPr>
              <w:t xml:space="preserve"> et al., 2012</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 xml:space="preserve">; </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{"citationItems":[{"id":"ITEM-1","itemData":{"DOI":"10.3329/jbcbm.v4i1.37876","ISSN":"2412-2416","abstract":"The present investigation was conducted to assess the water quality status of the river Buriganga. Water samples were collected from three selected stations in wet (June-August) and dry (November-January) seasons during the years 2017 and 2018. Temperature and Dissolved Oxygen (DO) of water varied from 22.80 to 31.40 °C and 0.22 to 2.74 mg/L, respectively. Electrical conductivity of water varied from 180 to 598 μS/cm while pH ranged from 7.61 to 8.97. This study showed that temperature, DO and Fe were higher in wet season than in the dry season, whereas pH, conductivity and phosphate were higher in dry season than in the wet season. But manganese did not vary in different seasons. It is found that the differences of water quality parameters were significant in seasons (p&lt;0.05) except for Fe and insignificant for stations (p&gt;0.05) except for DO. The results reveal that there were significant differences between sampling seasons (wet and dry) (p&lt;0.05) except for temperature and manganese. A significant correlation (p&lt;0.01) was also found among temperature and other parameters viz. DO, conductivity, pH, phosphate. According to the result obtained in the present study, it may be said that the water quality of the river Buriganga is not acceptable to declare the river-ecosystem as a sound one ecologically.J. Biodivers. Conserv. Bioresour. Manag. 2018, 4(1): 47-54","author":[{"dropping-particle":"","family":"Fatema","given":"K","non-dropping-particle":"","parse-names":false,"suffix":""},{"dropping-particle":"","family":"Begum","given":"M","non-dropping-particle":"","parse-names":false,"suffix":""},{"dropping-particle":"Al","family":"Zahid","given":"M","non-dropping-particle":"","parse-names":false,"suffix":""},{"dropping-particle":"","family":"Hossain","given":"ME","non-dropping-particle":"","parse-names":false,"suffix":""}],"container-title":"Journal of Biodiversity Conservation and Bioresource Management","id":"ITEM-1","issue":"1","issued":{"date-parts":[["2018"]]},"page":"47-54","title":"Water quality assessment of the river Buriganga, Bangladesh","type":"article-journal","volume":"4"},"uris":["http://www.mendeley.com/documents/?uuid=3f145d7a-3045-4f4e-bfd9-1d03625eb216"]}],"mendeley":{"formattedCitation":"(Fatema et al., 2018)","plainTextFormattedCitation":"(Fatema et al., 2018)","previouslyFormattedCitation":"(Fatema et al., 2018)"},"properties":{"noteIndex":0},"schema":"https://github.com/citation-style-language/schema/raw/master/csl-citation.json"}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Fatema et al., 2018</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783C6FBE" w14:textId="77777777" w:rsidTr="00CA0C1E">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709" w:type="dxa"/>
          </w:tcPr>
          <w:p w14:paraId="57F987D3" w14:textId="77777777" w:rsidR="00FE3BC3" w:rsidRPr="005B6F61" w:rsidRDefault="00FE3BC3" w:rsidP="00CA0C1E">
            <w:pPr>
              <w:rPr>
                <w:rFonts w:ascii="Times New Roman" w:hAnsi="Times New Roman" w:cs="Times New Roman"/>
                <w:b w:val="0"/>
                <w:bCs w:val="0"/>
                <w:sz w:val="21"/>
                <w:szCs w:val="21"/>
              </w:rPr>
            </w:pPr>
            <w:r w:rsidRPr="005B6F61">
              <w:rPr>
                <w:rFonts w:ascii="Times New Roman" w:hAnsi="Times New Roman" w:cs="Times New Roman"/>
                <w:b w:val="0"/>
                <w:bCs w:val="0"/>
                <w:sz w:val="21"/>
                <w:szCs w:val="21"/>
              </w:rPr>
              <w:t>3</w:t>
            </w:r>
          </w:p>
        </w:tc>
        <w:tc>
          <w:tcPr>
            <w:tcW w:w="2688" w:type="dxa"/>
          </w:tcPr>
          <w:p w14:paraId="1ADC93FA"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DO saturation</w:t>
            </w:r>
          </w:p>
        </w:tc>
        <w:tc>
          <w:tcPr>
            <w:tcW w:w="1706" w:type="dxa"/>
          </w:tcPr>
          <w:p w14:paraId="1B25ADFF"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9.17</w:t>
            </w:r>
          </w:p>
        </w:tc>
        <w:tc>
          <w:tcPr>
            <w:tcW w:w="1555" w:type="dxa"/>
          </w:tcPr>
          <w:p w14:paraId="0F90D0C1"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mg/L</w:t>
            </w:r>
          </w:p>
        </w:tc>
        <w:tc>
          <w:tcPr>
            <w:tcW w:w="2404" w:type="dxa"/>
          </w:tcPr>
          <w:p w14:paraId="41A529AB"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Liu, 2005</w:t>
            </w:r>
          </w:p>
        </w:tc>
      </w:tr>
      <w:tr w:rsidR="00FE3BC3" w:rsidRPr="005B6F61" w14:paraId="70A4D362" w14:textId="77777777" w:rsidTr="00CA0C1E">
        <w:trPr>
          <w:trHeight w:val="475"/>
        </w:trPr>
        <w:tc>
          <w:tcPr>
            <w:cnfStyle w:val="001000000000" w:firstRow="0" w:lastRow="0" w:firstColumn="1" w:lastColumn="0" w:oddVBand="0" w:evenVBand="0" w:oddHBand="0" w:evenHBand="0" w:firstRowFirstColumn="0" w:firstRowLastColumn="0" w:lastRowFirstColumn="0" w:lastRowLastColumn="0"/>
            <w:tcW w:w="709" w:type="dxa"/>
          </w:tcPr>
          <w:p w14:paraId="4197B812" w14:textId="77777777" w:rsidR="00FE3BC3" w:rsidRPr="005B6F61" w:rsidRDefault="00FE3BC3" w:rsidP="00CA0C1E">
            <w:pPr>
              <w:rPr>
                <w:rFonts w:ascii="Times New Roman" w:hAnsi="Times New Roman" w:cs="Times New Roman"/>
                <w:b w:val="0"/>
                <w:bCs w:val="0"/>
                <w:sz w:val="21"/>
                <w:szCs w:val="21"/>
              </w:rPr>
            </w:pPr>
            <w:r w:rsidRPr="005B6F61">
              <w:rPr>
                <w:rFonts w:ascii="Times New Roman" w:hAnsi="Times New Roman" w:cs="Times New Roman"/>
                <w:b w:val="0"/>
                <w:bCs w:val="0"/>
                <w:sz w:val="21"/>
                <w:szCs w:val="21"/>
              </w:rPr>
              <w:t>4</w:t>
            </w:r>
          </w:p>
        </w:tc>
        <w:tc>
          <w:tcPr>
            <w:tcW w:w="2688" w:type="dxa"/>
          </w:tcPr>
          <w:p w14:paraId="747D61AE"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Initial dissolved oxygen </w:t>
            </w:r>
          </w:p>
        </w:tc>
        <w:tc>
          <w:tcPr>
            <w:tcW w:w="1706" w:type="dxa"/>
          </w:tcPr>
          <w:p w14:paraId="09193392"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2.385</w:t>
            </w:r>
          </w:p>
        </w:tc>
        <w:tc>
          <w:tcPr>
            <w:tcW w:w="1555" w:type="dxa"/>
          </w:tcPr>
          <w:p w14:paraId="26DC161F"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mg/L</w:t>
            </w:r>
          </w:p>
        </w:tc>
        <w:tc>
          <w:tcPr>
            <w:tcW w:w="2404" w:type="dxa"/>
          </w:tcPr>
          <w:p w14:paraId="644971EF"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{"citationItems":[{"id":"ITEM-1","itemData":{"DOI":"10.3390/W12082124","ISSN":"20734441","abstract":"Rapid urbanization has been a boon for industrial growth in Bangladesh, leading the Dhaka megapolis to become one of the least livable places in the world. These circumstances, however, have received little attention by policy makers and in academic research. Using mainly secondary data, this article explores the water quality of the river Buriganga that flows across Dhaka and identifies major sources of pollutants. While much of the article analyzes the sources and extent of pollution, it also points toward a great threat to public health from the presence of high levels of heavy metals, such as chromium, lead, and iron, as well as chemicals, including ammonia and phosphate. Moreover, the article recommends some policy changes that could potentially reduce pollution levels and boost water sustainability not only in Dhaka but also in other fast-growing cities in the least developed countries (LDCs).","author":[{"dropping-particle":"","family":"Bashar","given":"Toriqul","non-dropping-particle":"","parse-names":false,"suffix":""},{"dropping-particle":"","family":"Fung","given":"Ivan W.H.","non-dropping-particle":"","parse-names":false,"suffix":""}],"container-title":"Water (Switzerland)","id":"ITEM-1","issue":"8","issued":{"date-parts":[["2020"]]},"page":"1-13","title":"Water pollution in a densely populated megapolis, Dhaka","type":"article-journal","volume":"12"},"uris":["http://www.mendeley.com/documents/?uuid=1deed304-5f66-45ad-b597-474e069e966d"]},{"id":"ITEM-2","itemData":{"DOI":"10.9790/2402-1401016166","author":[{"dropping-particle":"","family":"Khan","given":"Saquib Ahmad","non-dropping-particle":"","parse-names":false,"suffix":""},{"dropping-particle":"","family":"Ahammed","given":"Shaikh Sayed","non-dropping-particle":"","parse-names":false,"suffix":""},{"dropping-particle":"","family":"Rabbani","given":"K Ayaz","non-dropping-particle":"","parse-names":false,"suffix":""},{"dropping-particle":"","family":"Khaleque","given":"Abdul","non-dropping-particle":"","parse-names":false,"suffix":""}],"id":"ITEM-2","issue":"1","issued":{"date-parts":[["2020"]]},"page":"61-66","title":"Water Quality Assessment of Turag River Using Selected Parameters","type":"article-journal","volume":"14"},"uris":["http://www.mendeley.com/documents/?uuid=fa533df2-0075-4540-bffa-1a801e8ed5be"]}],"mendeley":{"formattedCitation":"(Bashar &amp; Fung, 2020; S. A. Khan et al., 2020)","plainTextFormattedCitation":"(Bashar &amp; Fung, 2020; S. A. Khan et al., 2020)","previouslyFormattedCitation":"(Bashar &amp; Fung, 2020; S. A. Khan et al., 2020)"},"properties":{"noteIndex":0},"schema":"https://github.com/citation-style-language/schema/raw/master/csl-citation.json"}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Bashar and Fung, 2020; Khan et al., 2020</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4BBF2133" w14:textId="77777777" w:rsidTr="00CA0C1E">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09" w:type="dxa"/>
          </w:tcPr>
          <w:p w14:paraId="7E4E5693" w14:textId="77777777" w:rsidR="00FE3BC3" w:rsidRPr="005B6F61" w:rsidRDefault="00FE3BC3" w:rsidP="00CA0C1E">
            <w:pPr>
              <w:rPr>
                <w:rFonts w:ascii="Times New Roman" w:hAnsi="Times New Roman" w:cs="Times New Roman"/>
                <w:b w:val="0"/>
                <w:bCs w:val="0"/>
                <w:sz w:val="21"/>
                <w:szCs w:val="21"/>
              </w:rPr>
            </w:pPr>
            <w:r w:rsidRPr="005B6F61">
              <w:rPr>
                <w:rFonts w:ascii="Times New Roman" w:hAnsi="Times New Roman" w:cs="Times New Roman"/>
                <w:b w:val="0"/>
                <w:bCs w:val="0"/>
                <w:sz w:val="21"/>
                <w:szCs w:val="21"/>
              </w:rPr>
              <w:t>5</w:t>
            </w:r>
          </w:p>
        </w:tc>
        <w:tc>
          <w:tcPr>
            <w:tcW w:w="2688" w:type="dxa"/>
          </w:tcPr>
          <w:p w14:paraId="1E5C4EE6"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Initial BOD </w:t>
            </w:r>
          </w:p>
        </w:tc>
        <w:tc>
          <w:tcPr>
            <w:tcW w:w="1706" w:type="dxa"/>
          </w:tcPr>
          <w:p w14:paraId="564B8D05"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34</w:t>
            </w:r>
          </w:p>
        </w:tc>
        <w:tc>
          <w:tcPr>
            <w:tcW w:w="1555" w:type="dxa"/>
          </w:tcPr>
          <w:p w14:paraId="2B6DCCE3"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mg/L</w:t>
            </w:r>
          </w:p>
        </w:tc>
        <w:tc>
          <w:tcPr>
            <w:tcW w:w="2404" w:type="dxa"/>
          </w:tcPr>
          <w:p w14:paraId="2E59F2AA"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{"citationItems":[{"id":"ITEM-1","itemData":{"DOI":"10.3390/W12082124","ISSN":"20734441","abstract":"Rapid urbanization has been a boon for industrial growth in Bangladesh, leading the Dhaka megapolis to become one of the least livable places in the world. These circumstances, however, have received little attention by policy makers and in academic research. Using mainly secondary data, this article explores the water quality of the river Buriganga that flows across Dhaka and identifies major sources of pollutants. While much of the article analyzes the sources and extent of pollution, it also points toward a great threat to public health from the presence of high levels of heavy metals, such as chromium, lead, and iron, as well as chemicals, including ammonia and phosphate. Moreover, the article recommends some policy changes that could potentially reduce pollution levels and boost water sustainability not only in Dhaka but also in other fast-growing cities in the least developed countries (LDCs).","author":[{"dropping-particle":"","family":"Bashar","given":"Toriqul","non-dropping-particle":"","parse-names":false,"suffix":""},{"dropping-particle":"","family":"Fung","given":"Ivan W.H.","non-dropping-particle":"","parse-names":false,"suffix":""}],"container-title":"Water (Switzerland)","id":"ITEM-1","issue":"8","issued":{"date-parts":[["2020"]]},"page":"1-13","title":"Water pollution in a densely populated megapolis, Dhaka","type":"article-journal","volume":"12"},"uris":["http://www.mendeley.com/documents/?uuid=1deed304-5f66-45ad-b597-474e069e966d"]},{"id":"ITEM-2","itemData":{"DOI":"10.9790/2402-1401016166","author":[{"dropping-particle":"","family":"Khan","given":"Saquib Ahmad","non-dropping-particle":"","parse-names":false,"suffix":""},{"dropping-particle":"","family":"Ahammed","given":"Shaikh Sayed","non-dropping-particle":"","parse-names":false,"suffix":""},{"dropping-particle":"","family":"Rabbani","given":"K Ayaz","non-dropping-particle":"","parse-names":false,"suffix":""},{"dropping-particle":"","family":"Khaleque","given":"Abdul","non-dropping-particle":"","parse-names":false,"suffix":""}],"id":"ITEM-2","issue":"1","issued":{"date-parts":[["2020"]]},"page":"61-66","title":"Water Quality Assessment of Turag River Using Selected Parameters","type":"article-journal","volume":"14"},"uris":["http://www.mendeley.com/documents/?uuid=fa533df2-0075-4540-bffa-1a801e8ed5be"]}],"mendeley":{"formattedCitation":"(Bashar &amp; Fung, 2020; S. A. Khan et al., 2020)","plainTextFormattedCitation":"(Bashar &amp; Fung, 2020; S. A. Khan et al., 2020)","previouslyFormattedCitation":"(Bashar &amp; Fung, 2020; S. A. Khan et al., 2020)"},"properties":{"noteIndex":0},"schema":"https://github.com/citation-style-language/schema/raw/master/csl-citation.json"}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Bashar and Fung, 2020; Khan et al., 2020</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2EE98221" w14:textId="77777777" w:rsidTr="00CA0C1E">
        <w:trPr>
          <w:trHeight w:val="888"/>
        </w:trPr>
        <w:tc>
          <w:tcPr>
            <w:cnfStyle w:val="001000000000" w:firstRow="0" w:lastRow="0" w:firstColumn="1" w:lastColumn="0" w:oddVBand="0" w:evenVBand="0" w:oddHBand="0" w:evenHBand="0" w:firstRowFirstColumn="0" w:firstRowLastColumn="0" w:lastRowFirstColumn="0" w:lastRowLastColumn="0"/>
            <w:tcW w:w="709" w:type="dxa"/>
          </w:tcPr>
          <w:p w14:paraId="7E697944" w14:textId="77777777" w:rsidR="00FE3BC3" w:rsidRPr="005B6F61" w:rsidRDefault="00FE3BC3" w:rsidP="00CA0C1E">
            <w:pPr>
              <w:rPr>
                <w:rFonts w:ascii="Times New Roman" w:hAnsi="Times New Roman" w:cs="Times New Roman"/>
                <w:b w:val="0"/>
                <w:bCs w:val="0"/>
                <w:sz w:val="21"/>
                <w:szCs w:val="21"/>
              </w:rPr>
            </w:pPr>
            <w:r w:rsidRPr="005B6F61">
              <w:rPr>
                <w:rFonts w:ascii="Times New Roman" w:hAnsi="Times New Roman" w:cs="Times New Roman"/>
                <w:b w:val="0"/>
                <w:bCs w:val="0"/>
                <w:sz w:val="21"/>
                <w:szCs w:val="21"/>
              </w:rPr>
              <w:t>6</w:t>
            </w:r>
          </w:p>
        </w:tc>
        <w:tc>
          <w:tcPr>
            <w:tcW w:w="2688" w:type="dxa"/>
          </w:tcPr>
          <w:p w14:paraId="2F5E1A71"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BOD decay coefficient (Scenarios 1, 2, and 3)</w:t>
            </w:r>
          </w:p>
        </w:tc>
        <w:tc>
          <w:tcPr>
            <w:tcW w:w="1706" w:type="dxa"/>
          </w:tcPr>
          <w:p w14:paraId="48293AE4"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0.12 and 0.25</w:t>
            </w:r>
          </w:p>
        </w:tc>
        <w:tc>
          <w:tcPr>
            <w:tcW w:w="1555" w:type="dxa"/>
          </w:tcPr>
          <w:p w14:paraId="70C50E7F"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1/year</w:t>
            </w:r>
          </w:p>
        </w:tc>
        <w:tc>
          <w:tcPr>
            <w:tcW w:w="2404" w:type="dxa"/>
          </w:tcPr>
          <w:p w14:paraId="52CA1DE3"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(Liu, 2018)</w:t>
            </w:r>
          </w:p>
        </w:tc>
      </w:tr>
      <w:tr w:rsidR="00FE3BC3" w:rsidRPr="005B6F61" w14:paraId="57183628" w14:textId="77777777" w:rsidTr="00CA0C1E">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09" w:type="dxa"/>
          </w:tcPr>
          <w:p w14:paraId="4F31FEB5" w14:textId="77777777" w:rsidR="00FE3BC3" w:rsidRPr="005B6F61" w:rsidRDefault="00FE3BC3" w:rsidP="00CA0C1E">
            <w:pPr>
              <w:rPr>
                <w:rFonts w:ascii="Times New Roman" w:hAnsi="Times New Roman" w:cs="Times New Roman"/>
                <w:b w:val="0"/>
                <w:bCs w:val="0"/>
                <w:sz w:val="21"/>
                <w:szCs w:val="21"/>
              </w:rPr>
            </w:pPr>
            <w:r w:rsidRPr="005B6F61">
              <w:rPr>
                <w:rFonts w:ascii="Times New Roman" w:hAnsi="Times New Roman" w:cs="Times New Roman"/>
                <w:b w:val="0"/>
                <w:bCs w:val="0"/>
                <w:sz w:val="21"/>
                <w:szCs w:val="21"/>
              </w:rPr>
              <w:t>7</w:t>
            </w:r>
          </w:p>
        </w:tc>
        <w:tc>
          <w:tcPr>
            <w:tcW w:w="2688" w:type="dxa"/>
          </w:tcPr>
          <w:p w14:paraId="4C0553F9"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Initial oxygen solubility time</w:t>
            </w:r>
          </w:p>
        </w:tc>
        <w:tc>
          <w:tcPr>
            <w:tcW w:w="1706" w:type="dxa"/>
          </w:tcPr>
          <w:p w14:paraId="037358B8"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3.5</w:t>
            </w:r>
          </w:p>
        </w:tc>
        <w:tc>
          <w:tcPr>
            <w:tcW w:w="1555" w:type="dxa"/>
          </w:tcPr>
          <w:p w14:paraId="7B1F357A"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Year</w:t>
            </w:r>
          </w:p>
        </w:tc>
        <w:tc>
          <w:tcPr>
            <w:tcW w:w="2404" w:type="dxa"/>
          </w:tcPr>
          <w:p w14:paraId="775370B8" w14:textId="77777777" w:rsidR="00FE3BC3" w:rsidRPr="005B6F61"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(FAO, </w:t>
            </w:r>
            <w:proofErr w:type="spellStart"/>
            <w:r w:rsidRPr="005B6F61">
              <w:rPr>
                <w:rFonts w:ascii="Times New Roman" w:hAnsi="Times New Roman" w:cs="Times New Roman"/>
                <w:sz w:val="21"/>
                <w:szCs w:val="21"/>
              </w:rPr>
              <w:t>n.d</w:t>
            </w:r>
            <w:proofErr w:type="spellEnd"/>
            <w:r w:rsidRPr="005B6F61">
              <w:rPr>
                <w:rFonts w:ascii="Times New Roman" w:hAnsi="Times New Roman" w:cs="Times New Roman"/>
                <w:sz w:val="21"/>
                <w:szCs w:val="21"/>
              </w:rPr>
              <w:t>)</w:t>
            </w:r>
          </w:p>
        </w:tc>
      </w:tr>
      <w:tr w:rsidR="00FE3BC3" w:rsidRPr="005B6F61" w14:paraId="5F5C7CC1" w14:textId="77777777" w:rsidTr="00CA0C1E">
        <w:trPr>
          <w:trHeight w:val="501"/>
        </w:trPr>
        <w:tc>
          <w:tcPr>
            <w:cnfStyle w:val="001000000000" w:firstRow="0" w:lastRow="0" w:firstColumn="1" w:lastColumn="0" w:oddVBand="0" w:evenVBand="0" w:oddHBand="0" w:evenHBand="0" w:firstRowFirstColumn="0" w:firstRowLastColumn="0" w:lastRowFirstColumn="0" w:lastRowLastColumn="0"/>
            <w:tcW w:w="709" w:type="dxa"/>
          </w:tcPr>
          <w:p w14:paraId="56E28B59" w14:textId="77777777" w:rsidR="00FE3BC3" w:rsidRPr="005B6F61" w:rsidRDefault="00FE3BC3" w:rsidP="00CA0C1E">
            <w:pPr>
              <w:rPr>
                <w:rFonts w:ascii="Times New Roman" w:hAnsi="Times New Roman" w:cs="Times New Roman"/>
                <w:sz w:val="21"/>
                <w:szCs w:val="21"/>
              </w:rPr>
            </w:pPr>
            <w:r w:rsidRPr="005B6F61">
              <w:rPr>
                <w:rFonts w:ascii="Times New Roman" w:hAnsi="Times New Roman" w:cs="Times New Roman"/>
                <w:b w:val="0"/>
                <w:bCs w:val="0"/>
                <w:sz w:val="21"/>
                <w:szCs w:val="21"/>
              </w:rPr>
              <w:t>8</w:t>
            </w:r>
          </w:p>
        </w:tc>
        <w:tc>
          <w:tcPr>
            <w:tcW w:w="2688" w:type="dxa"/>
          </w:tcPr>
          <w:p w14:paraId="4C08C7F9"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BOD per person</w:t>
            </w:r>
          </w:p>
        </w:tc>
        <w:tc>
          <w:tcPr>
            <w:tcW w:w="1706" w:type="dxa"/>
          </w:tcPr>
          <w:p w14:paraId="07EC71DA"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0.4 </w:t>
            </w:r>
          </w:p>
        </w:tc>
        <w:tc>
          <w:tcPr>
            <w:tcW w:w="1555" w:type="dxa"/>
          </w:tcPr>
          <w:p w14:paraId="14D87C3C"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mg/L/person</w:t>
            </w:r>
          </w:p>
        </w:tc>
        <w:tc>
          <w:tcPr>
            <w:tcW w:w="2404" w:type="dxa"/>
          </w:tcPr>
          <w:p w14:paraId="5022BA93" w14:textId="77777777" w:rsidR="00FE3BC3" w:rsidRPr="005B6F61"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Appendix A</w:t>
            </w:r>
          </w:p>
        </w:tc>
      </w:tr>
    </w:tbl>
    <w:p w14:paraId="7A2AF2C5" w14:textId="77777777" w:rsidR="00FE3BC3" w:rsidRDefault="00FE3BC3" w:rsidP="00FE3BC3">
      <w:pPr>
        <w:spacing w:line="240" w:lineRule="auto"/>
        <w:rPr>
          <w:ins w:id="0" w:author="kumarbipul" w:date="2021-09-14T09:49:00Z"/>
          <w:rFonts w:ascii="Times New Roman" w:hAnsi="Times New Roman" w:cs="Times New Roman"/>
          <w:sz w:val="21"/>
          <w:szCs w:val="21"/>
        </w:rPr>
      </w:pPr>
    </w:p>
    <w:p w14:paraId="5CB056AB" w14:textId="4F411AB7" w:rsidR="00FE3BC3" w:rsidRPr="00E274A5" w:rsidRDefault="00FE3BC3" w:rsidP="00FE3BC3">
      <w:pPr>
        <w:spacing w:line="240" w:lineRule="auto"/>
        <w:rPr>
          <w:rFonts w:ascii="Times New Roman" w:hAnsi="Times New Roman" w:cs="Times New Roman"/>
          <w:sz w:val="21"/>
          <w:szCs w:val="21"/>
          <w:lang w:val="en-US"/>
        </w:rPr>
      </w:pPr>
      <w:r w:rsidRPr="00E274A5">
        <w:rPr>
          <w:rFonts w:ascii="Times New Roman" w:hAnsi="Times New Roman" w:cs="Times New Roman"/>
          <w:sz w:val="21"/>
          <w:szCs w:val="21"/>
        </w:rPr>
        <w:t xml:space="preserve">Table </w:t>
      </w:r>
      <w:r>
        <w:rPr>
          <w:rFonts w:ascii="Times New Roman" w:hAnsi="Times New Roman" w:cs="Times New Roman"/>
          <w:sz w:val="21"/>
          <w:szCs w:val="21"/>
        </w:rPr>
        <w:t>2</w:t>
      </w:r>
      <w:r w:rsidRPr="00E274A5">
        <w:rPr>
          <w:rFonts w:ascii="Times New Roman" w:hAnsi="Times New Roman" w:cs="Times New Roman"/>
          <w:sz w:val="21"/>
          <w:szCs w:val="21"/>
        </w:rPr>
        <w:t xml:space="preserve">. Historical field data of DO and BOD in </w:t>
      </w:r>
      <w:proofErr w:type="spellStart"/>
      <w:r w:rsidRPr="00E274A5">
        <w:rPr>
          <w:rFonts w:ascii="Times New Roman" w:hAnsi="Times New Roman" w:cs="Times New Roman"/>
          <w:sz w:val="21"/>
          <w:szCs w:val="21"/>
        </w:rPr>
        <w:t>Turag-Buriganga</w:t>
      </w:r>
      <w:proofErr w:type="spellEnd"/>
      <w:r w:rsidRPr="00E274A5">
        <w:rPr>
          <w:rFonts w:ascii="Times New Roman" w:hAnsi="Times New Roman" w:cs="Times New Roman"/>
          <w:sz w:val="21"/>
          <w:szCs w:val="21"/>
        </w:rPr>
        <w:t xml:space="preserve"> river system  </w:t>
      </w:r>
    </w:p>
    <w:tbl>
      <w:tblPr>
        <w:tblStyle w:val="PlainTable2"/>
        <w:tblW w:w="0" w:type="auto"/>
        <w:tblLook w:val="04A0" w:firstRow="1" w:lastRow="0" w:firstColumn="1" w:lastColumn="0" w:noHBand="0" w:noVBand="1"/>
      </w:tblPr>
      <w:tblGrid>
        <w:gridCol w:w="959"/>
        <w:gridCol w:w="2295"/>
        <w:gridCol w:w="1390"/>
        <w:gridCol w:w="4513"/>
      </w:tblGrid>
      <w:tr w:rsidR="00FE3BC3" w:rsidRPr="00BB0CCC" w14:paraId="5A696082" w14:textId="77777777" w:rsidTr="00CA0C1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9" w:type="dxa"/>
          </w:tcPr>
          <w:p w14:paraId="73F9B58F" w14:textId="77777777" w:rsidR="00FE3BC3" w:rsidRPr="00BB0CCC" w:rsidRDefault="00FE3BC3" w:rsidP="00CA0C1E">
            <w:pPr>
              <w:jc w:val="right"/>
              <w:rPr>
                <w:rFonts w:ascii="Times New Roman" w:hAnsi="Times New Roman" w:cs="Times New Roman"/>
                <w:b w:val="0"/>
                <w:bCs w:val="0"/>
                <w:sz w:val="21"/>
                <w:szCs w:val="21"/>
              </w:rPr>
            </w:pPr>
            <w:r w:rsidRPr="00BB0CCC">
              <w:rPr>
                <w:rFonts w:ascii="Times New Roman" w:hAnsi="Times New Roman" w:cs="Times New Roman"/>
                <w:b w:val="0"/>
                <w:bCs w:val="0"/>
                <w:sz w:val="21"/>
                <w:szCs w:val="21"/>
              </w:rPr>
              <w:t>Year</w:t>
            </w:r>
          </w:p>
        </w:tc>
        <w:tc>
          <w:tcPr>
            <w:tcW w:w="2295" w:type="dxa"/>
          </w:tcPr>
          <w:p w14:paraId="4DB72E2D" w14:textId="77777777" w:rsidR="00FE3BC3" w:rsidRPr="00BB0CCC" w:rsidRDefault="00FE3BC3" w:rsidP="00CA0C1E">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BB0CCC">
              <w:rPr>
                <w:rFonts w:ascii="Times New Roman" w:hAnsi="Times New Roman" w:cs="Times New Roman"/>
                <w:b w:val="0"/>
                <w:bCs w:val="0"/>
                <w:sz w:val="21"/>
                <w:szCs w:val="21"/>
              </w:rPr>
              <w:t>DO (mg/L)</w:t>
            </w:r>
          </w:p>
        </w:tc>
        <w:tc>
          <w:tcPr>
            <w:tcW w:w="1390" w:type="dxa"/>
          </w:tcPr>
          <w:p w14:paraId="07735EAD" w14:textId="77777777" w:rsidR="00FE3BC3" w:rsidRPr="00BB0CCC" w:rsidRDefault="00FE3BC3" w:rsidP="00CA0C1E">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BB0CCC">
              <w:rPr>
                <w:rFonts w:ascii="Times New Roman" w:hAnsi="Times New Roman" w:cs="Times New Roman"/>
                <w:b w:val="0"/>
                <w:bCs w:val="0"/>
                <w:sz w:val="21"/>
                <w:szCs w:val="21"/>
              </w:rPr>
              <w:t>BOD (mg/L)</w:t>
            </w:r>
          </w:p>
        </w:tc>
        <w:tc>
          <w:tcPr>
            <w:tcW w:w="4513" w:type="dxa"/>
          </w:tcPr>
          <w:p w14:paraId="7003BCA8" w14:textId="77777777" w:rsidR="00FE3BC3" w:rsidRPr="00BB0CCC" w:rsidRDefault="00FE3BC3" w:rsidP="00CA0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BB0CCC">
              <w:rPr>
                <w:rFonts w:ascii="Times New Roman" w:hAnsi="Times New Roman" w:cs="Times New Roman"/>
                <w:b w:val="0"/>
                <w:bCs w:val="0"/>
                <w:sz w:val="21"/>
                <w:szCs w:val="21"/>
              </w:rPr>
              <w:t>Sources</w:t>
            </w:r>
          </w:p>
        </w:tc>
      </w:tr>
      <w:tr w:rsidR="00FE3BC3" w:rsidRPr="00BB0CCC" w14:paraId="5B9FD9F2" w14:textId="77777777" w:rsidTr="00CA0C1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9" w:type="dxa"/>
          </w:tcPr>
          <w:p w14:paraId="17A82F39" w14:textId="77777777" w:rsidR="00FE3BC3" w:rsidRPr="00BB0CCC" w:rsidRDefault="00FE3BC3" w:rsidP="00CA0C1E">
            <w:pPr>
              <w:jc w:val="right"/>
              <w:rPr>
                <w:rFonts w:ascii="Times New Roman" w:hAnsi="Times New Roman" w:cs="Times New Roman"/>
                <w:b w:val="0"/>
                <w:bCs w:val="0"/>
                <w:sz w:val="21"/>
                <w:szCs w:val="21"/>
              </w:rPr>
            </w:pPr>
            <w:r w:rsidRPr="00BB0CCC">
              <w:rPr>
                <w:rFonts w:ascii="Times New Roman" w:hAnsi="Times New Roman" w:cs="Times New Roman"/>
                <w:b w:val="0"/>
                <w:bCs w:val="0"/>
                <w:sz w:val="21"/>
                <w:szCs w:val="21"/>
              </w:rPr>
              <w:t>2010</w:t>
            </w:r>
          </w:p>
        </w:tc>
        <w:tc>
          <w:tcPr>
            <w:tcW w:w="2295" w:type="dxa"/>
          </w:tcPr>
          <w:p w14:paraId="2A2868F0" w14:textId="77777777" w:rsidR="00FE3BC3" w:rsidRPr="00BB0CCC" w:rsidRDefault="00FE3BC3" w:rsidP="00CA0C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1.83</w:t>
            </w:r>
          </w:p>
        </w:tc>
        <w:tc>
          <w:tcPr>
            <w:tcW w:w="1390" w:type="dxa"/>
          </w:tcPr>
          <w:p w14:paraId="6B4E80BF" w14:textId="77777777" w:rsidR="00FE3BC3" w:rsidRPr="00BB0CCC" w:rsidRDefault="00FE3BC3" w:rsidP="00CA0C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18.50</w:t>
            </w:r>
          </w:p>
        </w:tc>
        <w:tc>
          <w:tcPr>
            <w:tcW w:w="4513" w:type="dxa"/>
          </w:tcPr>
          <w:p w14:paraId="3DAE1D1E" w14:textId="77777777" w:rsidR="00FE3BC3" w:rsidRPr="00BB0CCC"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fldChar w:fldCharType="begin" w:fldLock="1"/>
            </w:r>
            <w:r w:rsidRPr="00BB0CCC">
              <w:rPr>
                <w:rFonts w:ascii="Times New Roman" w:hAnsi="Times New Roman" w:cs="Times New Roman"/>
                <w:sz w:val="21"/>
                <w:szCs w:val="21"/>
              </w:rPr>
              <w:instrText>ADDIN CSL_CITATION {"citationItems":[{"id":"ITEM-1","itemData":{"ISSN":"2079-2115","abstract":"The Buriganga river system is located in the southern part of the north central region of Bangladesh, passing through west and south of Dhaka, the capital of Bangladesh. The river receives wastewater from numerous numbers of sources along its way, which are discharged as industrial effluents, municipal sewage, household wastes, clinical wastes and oils. The purpose of this study is to investigate into the impact of this wastewater on the river water and thus to provide an updated report on the state of water quality of the river Buriganga. The water samples were collected in year 2008-09 during both dry and wet seasons from different points along the river and analysed for various physiochemical quality parameters, which includes: temperature, pH, EC, DO, BOD , COD, POP , NH-N, Pb and Cr. The mean values for the parameters in both dry and wet 5 4 3 seasons were compared with the surface water quality standards as set by the Department of Environment (DOE) in Bangladesh. The water quality test results have also been summarised and presented through box and whisker plots. Key words: Buriganga river % Water quality % Dry season % Wet season INTRODUCTION directly into the river or into drains and canals which","author":[{"dropping-particle":"","family":"Rahman","given":"Md Ashiqur","non-dropping-particle":"","parse-names":false,"suffix":""},{"dropping-particle":"","family":"Bakri","given":"Dhia","non-dropping-particle":"Al","parse-names":false,"suffix":""}],"container-title":"Iranica Journal of Energy &amp; Environment","id":"ITEM-1","issue":"2","issued":{"date-parts":[["2010"]]},"page":"81-92","title":"A Study on Selected Water Quality Parameters along the River Buriganga, Bangladesh","type":"article-journal","volume":"1"},"uris":["http://www.mendeley.com/documents/?uuid=285762ea-f49d-4341-b743-36d8107ac643"]}],"mendeley":{"formattedCitation":"(M. A. Rahman &amp; Al Bakri, 2010)","manualFormatting":"Rahman  and Bakri, 2010","plainTextFormattedCitation":"(M. A. Rahman &amp; Al Bakri, 2010)","previouslyFormattedCitation":"(M. A. Rahman &amp; Al Bakri, 2010)"},"properties":{"noteIndex":0},"schema":"https://github.com/citation-style-language/schema/raw/master/csl-citation.json"}</w:instrText>
            </w:r>
            <w:r w:rsidRPr="00BB0CCC">
              <w:rPr>
                <w:rFonts w:ascii="Times New Roman" w:hAnsi="Times New Roman" w:cs="Times New Roman"/>
                <w:sz w:val="21"/>
                <w:szCs w:val="21"/>
              </w:rPr>
              <w:fldChar w:fldCharType="separate"/>
            </w:r>
            <w:r w:rsidRPr="00BB0CCC">
              <w:rPr>
                <w:rFonts w:ascii="Times New Roman" w:hAnsi="Times New Roman" w:cs="Times New Roman"/>
                <w:noProof/>
                <w:sz w:val="21"/>
                <w:szCs w:val="21"/>
              </w:rPr>
              <w:t>Rahman  and Bakri, 2010</w:t>
            </w:r>
            <w:r w:rsidRPr="00BB0CCC">
              <w:rPr>
                <w:rFonts w:ascii="Times New Roman" w:hAnsi="Times New Roman" w:cs="Times New Roman"/>
                <w:sz w:val="21"/>
                <w:szCs w:val="21"/>
              </w:rPr>
              <w:fldChar w:fldCharType="end"/>
            </w:r>
          </w:p>
        </w:tc>
      </w:tr>
      <w:tr w:rsidR="00FE3BC3" w:rsidRPr="00BB0CCC" w14:paraId="1C118EB6" w14:textId="77777777" w:rsidTr="00CA0C1E">
        <w:trPr>
          <w:trHeight w:val="253"/>
        </w:trPr>
        <w:tc>
          <w:tcPr>
            <w:cnfStyle w:val="001000000000" w:firstRow="0" w:lastRow="0" w:firstColumn="1" w:lastColumn="0" w:oddVBand="0" w:evenVBand="0" w:oddHBand="0" w:evenHBand="0" w:firstRowFirstColumn="0" w:firstRowLastColumn="0" w:lastRowFirstColumn="0" w:lastRowLastColumn="0"/>
            <w:tcW w:w="959" w:type="dxa"/>
          </w:tcPr>
          <w:p w14:paraId="1E78EEC9" w14:textId="77777777" w:rsidR="00FE3BC3" w:rsidRPr="00BB0CCC" w:rsidRDefault="00FE3BC3" w:rsidP="00CA0C1E">
            <w:pPr>
              <w:jc w:val="right"/>
              <w:rPr>
                <w:rFonts w:ascii="Times New Roman" w:hAnsi="Times New Roman" w:cs="Times New Roman"/>
                <w:b w:val="0"/>
                <w:bCs w:val="0"/>
                <w:sz w:val="21"/>
                <w:szCs w:val="21"/>
              </w:rPr>
            </w:pPr>
            <w:r w:rsidRPr="00BB0CCC">
              <w:rPr>
                <w:rFonts w:ascii="Times New Roman" w:hAnsi="Times New Roman" w:cs="Times New Roman"/>
                <w:b w:val="0"/>
                <w:bCs w:val="0"/>
                <w:sz w:val="21"/>
                <w:szCs w:val="21"/>
              </w:rPr>
              <w:t>2012</w:t>
            </w:r>
          </w:p>
        </w:tc>
        <w:tc>
          <w:tcPr>
            <w:tcW w:w="2295" w:type="dxa"/>
          </w:tcPr>
          <w:p w14:paraId="206D4EA4" w14:textId="77777777" w:rsidR="00FE3BC3" w:rsidRPr="00BB0CCC" w:rsidRDefault="00FE3BC3" w:rsidP="00CA0C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4.30</w:t>
            </w:r>
          </w:p>
        </w:tc>
        <w:tc>
          <w:tcPr>
            <w:tcW w:w="1390" w:type="dxa"/>
          </w:tcPr>
          <w:p w14:paraId="1C6EB735" w14:textId="77777777" w:rsidR="00FE3BC3" w:rsidRPr="00BB0CCC" w:rsidRDefault="00FE3BC3" w:rsidP="00CA0C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29.00</w:t>
            </w:r>
          </w:p>
        </w:tc>
        <w:tc>
          <w:tcPr>
            <w:tcW w:w="4513" w:type="dxa"/>
          </w:tcPr>
          <w:p w14:paraId="5E77269F" w14:textId="77777777" w:rsidR="00FE3BC3" w:rsidRPr="00BB0CCC"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Rahman et al., 2012</w:t>
            </w:r>
          </w:p>
        </w:tc>
      </w:tr>
      <w:tr w:rsidR="00FE3BC3" w:rsidRPr="00BB0CCC" w14:paraId="6AD91FDD" w14:textId="77777777" w:rsidTr="00CA0C1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9" w:type="dxa"/>
          </w:tcPr>
          <w:p w14:paraId="689C93A3" w14:textId="77777777" w:rsidR="00FE3BC3" w:rsidRPr="00BB0CCC" w:rsidRDefault="00FE3BC3" w:rsidP="00CA0C1E">
            <w:pPr>
              <w:jc w:val="right"/>
              <w:rPr>
                <w:rFonts w:ascii="Times New Roman" w:hAnsi="Times New Roman" w:cs="Times New Roman"/>
                <w:b w:val="0"/>
                <w:bCs w:val="0"/>
                <w:sz w:val="21"/>
                <w:szCs w:val="21"/>
              </w:rPr>
            </w:pPr>
            <w:r w:rsidRPr="00BB0CCC">
              <w:rPr>
                <w:rFonts w:ascii="Times New Roman" w:hAnsi="Times New Roman" w:cs="Times New Roman"/>
                <w:b w:val="0"/>
                <w:bCs w:val="0"/>
                <w:sz w:val="21"/>
                <w:szCs w:val="21"/>
              </w:rPr>
              <w:t>2013</w:t>
            </w:r>
          </w:p>
        </w:tc>
        <w:tc>
          <w:tcPr>
            <w:tcW w:w="2295" w:type="dxa"/>
          </w:tcPr>
          <w:p w14:paraId="59D8C4E8" w14:textId="77777777" w:rsidR="00FE3BC3" w:rsidRPr="00BB0CCC" w:rsidRDefault="00FE3BC3" w:rsidP="00CA0C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4.30</w:t>
            </w:r>
          </w:p>
        </w:tc>
        <w:tc>
          <w:tcPr>
            <w:tcW w:w="1390" w:type="dxa"/>
          </w:tcPr>
          <w:p w14:paraId="6C06D950" w14:textId="77777777" w:rsidR="00FE3BC3" w:rsidRPr="00BB0CCC" w:rsidRDefault="00FE3BC3" w:rsidP="00CA0C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29.90</w:t>
            </w:r>
          </w:p>
        </w:tc>
        <w:tc>
          <w:tcPr>
            <w:tcW w:w="4513" w:type="dxa"/>
          </w:tcPr>
          <w:p w14:paraId="5DCBB484" w14:textId="77777777" w:rsidR="00FE3BC3" w:rsidRPr="00BB0CCC"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fldChar w:fldCharType="begin" w:fldLock="1"/>
            </w:r>
            <w:r w:rsidRPr="00BB0CCC">
              <w:rPr>
                <w:rFonts w:ascii="Times New Roman" w:hAnsi="Times New Roman" w:cs="Times New Roman"/>
                <w:sz w:val="21"/>
                <w:szCs w:val="21"/>
              </w:rPr>
              <w:instrText>ADDIN CSL_CITATION {"citationItems":[{"id":"ITEM-1","itemData":{"DOI":"10.3329/jesnr.v5i2.14600","ISSN":"1999-7361","abstract":"This study deals with the investigation of water quality of the Buriganga river, Dhaka. For this purpose, samples were collected from five locations of the Buriganga river of Bangladesh during wet (monsoon) and dry (winter) season in 2011 to determine the spatial distribution and temporal variation of various water quality parameters. Water samples were collected from three different depths of river. The color was light brown in wet season and slightly black to black color in dry season. The water was found slightly acidic to slightly alkaline (6.6-7.5). Water temperature ranged from 18.2°C (dry) to 27.04°C (wet). The river was found to be highly turbid both in dry and wet season. Biochemical Oxygen Demand (BOD), Electric Conductivity (EC) and Total Dissolved Solids (TDS) were found higher in the dry season compared to that of wet season, while Dissolved Oxygen (DO) was found higher in wet season. The mean values of parameters were EC: wet- 1685 ?s/cm, dry-2250 ?s/cm; DO: wet- 4.9 mg/L, dry-3.7 mg/L; BOD: wet- 26.4 mg/L, dry- 33.4 mg/L; TDS: wet-238 mg/L, dry- 579 mg/L; transparency: wet- 24.6 cm, dry- 22.8 cm.DOI: http://dx.doi.org/10.3329/jesnr.v5i2.14600 J. Environ. Sci. &amp; Natural Resources, 5(2): 47-52 2012","author":[{"dropping-particle":"","family":"Saifullah","given":"ASM","non-dropping-particle":"","parse-names":false,"suffix":""},{"dropping-particle":"","family":"Kabir","given":"MH","non-dropping-particle":"","parse-names":false,"suffix":""},{"dropping-particle":"","family":"Khatun","given":"A","non-dropping-particle":"","parse-names":false,"suffix":""},{"dropping-particle":"","family":"Roy","given":"S","non-dropping-particle":"","parse-names":false,"suffix":""},{"dropping-particle":"","family":"Sheikh","given":"MS","non-dropping-particle":"","parse-names":false,"suffix":""}],"container-title":"Journal of Environmental Science and Natural Resources","id":"ITEM-1","issue":"2","issued":{"date-parts":[["2013"]]},"page":"47-52","title":"Investigation of Some Water Quality Parameters of the Buriganga River","type":"article-journal","volume":"5"},"uris":["http://www.mendeley.com/documents/?uuid=bc4495f2-fc3f-4fa1-b62c-c92f6145a0d3"]}],"mendeley":{"formattedCitation":"(Saifullah et al., 2013)","plainTextFormattedCitation":"(Saifullah et al., 2013)","previouslyFormattedCitation":"(Saifullah et al., 2013)"},"properties":{"noteIndex":0},"schema":"https://github.com/citation-style-language/schema/raw/master/csl-citation.json"}</w:instrText>
            </w:r>
            <w:r w:rsidRPr="00BB0CCC">
              <w:rPr>
                <w:rFonts w:ascii="Times New Roman" w:hAnsi="Times New Roman" w:cs="Times New Roman"/>
                <w:sz w:val="21"/>
                <w:szCs w:val="21"/>
              </w:rPr>
              <w:fldChar w:fldCharType="separate"/>
            </w:r>
            <w:r w:rsidRPr="00BB0CCC">
              <w:rPr>
                <w:rFonts w:ascii="Times New Roman" w:hAnsi="Times New Roman" w:cs="Times New Roman"/>
                <w:noProof/>
                <w:sz w:val="21"/>
                <w:szCs w:val="21"/>
              </w:rPr>
              <w:t>Saifullah et al., 2013</w:t>
            </w:r>
            <w:r w:rsidRPr="00BB0CCC">
              <w:rPr>
                <w:rFonts w:ascii="Times New Roman" w:hAnsi="Times New Roman" w:cs="Times New Roman"/>
                <w:sz w:val="21"/>
                <w:szCs w:val="21"/>
              </w:rPr>
              <w:fldChar w:fldCharType="end"/>
            </w:r>
          </w:p>
        </w:tc>
      </w:tr>
      <w:tr w:rsidR="00FE3BC3" w:rsidRPr="00BB0CCC" w14:paraId="151CF9CA" w14:textId="77777777" w:rsidTr="00CA0C1E">
        <w:trPr>
          <w:trHeight w:val="270"/>
        </w:trPr>
        <w:tc>
          <w:tcPr>
            <w:cnfStyle w:val="001000000000" w:firstRow="0" w:lastRow="0" w:firstColumn="1" w:lastColumn="0" w:oddVBand="0" w:evenVBand="0" w:oddHBand="0" w:evenHBand="0" w:firstRowFirstColumn="0" w:firstRowLastColumn="0" w:lastRowFirstColumn="0" w:lastRowLastColumn="0"/>
            <w:tcW w:w="959" w:type="dxa"/>
          </w:tcPr>
          <w:p w14:paraId="26A8616A" w14:textId="77777777" w:rsidR="00FE3BC3" w:rsidRPr="00BB0CCC" w:rsidRDefault="00FE3BC3" w:rsidP="00CA0C1E">
            <w:pPr>
              <w:jc w:val="right"/>
              <w:rPr>
                <w:rFonts w:ascii="Times New Roman" w:hAnsi="Times New Roman" w:cs="Times New Roman"/>
                <w:b w:val="0"/>
                <w:bCs w:val="0"/>
                <w:sz w:val="21"/>
                <w:szCs w:val="21"/>
              </w:rPr>
            </w:pPr>
            <w:r w:rsidRPr="00BB0CCC">
              <w:rPr>
                <w:rFonts w:ascii="Times New Roman" w:hAnsi="Times New Roman" w:cs="Times New Roman"/>
                <w:b w:val="0"/>
                <w:bCs w:val="0"/>
                <w:sz w:val="21"/>
                <w:szCs w:val="21"/>
              </w:rPr>
              <w:t>2015</w:t>
            </w:r>
          </w:p>
        </w:tc>
        <w:tc>
          <w:tcPr>
            <w:tcW w:w="2295" w:type="dxa"/>
          </w:tcPr>
          <w:p w14:paraId="24ADEA5D" w14:textId="77777777" w:rsidR="00FE3BC3" w:rsidRPr="00BB0CCC" w:rsidRDefault="00FE3BC3" w:rsidP="00CA0C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2.90</w:t>
            </w:r>
          </w:p>
        </w:tc>
        <w:tc>
          <w:tcPr>
            <w:tcW w:w="1390" w:type="dxa"/>
          </w:tcPr>
          <w:p w14:paraId="3F04B6DF" w14:textId="77777777" w:rsidR="00FE3BC3" w:rsidRPr="00BB0CCC" w:rsidRDefault="00FE3BC3" w:rsidP="00CA0C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30.65</w:t>
            </w:r>
          </w:p>
        </w:tc>
        <w:tc>
          <w:tcPr>
            <w:tcW w:w="4513" w:type="dxa"/>
          </w:tcPr>
          <w:p w14:paraId="32E84E9F" w14:textId="77777777" w:rsidR="00FE3BC3" w:rsidRPr="00BB0CCC"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fldChar w:fldCharType="begin" w:fldLock="1"/>
            </w:r>
            <w:r w:rsidRPr="00BB0CCC">
              <w:rPr>
                <w:rFonts w:ascii="Times New Roman" w:hAnsi="Times New Roman" w:cs="Times New Roman"/>
                <w:sz w:val="21"/>
                <w:szCs w:val="21"/>
              </w:rPr>
              <w:instrText>ADDIN CSL_CITATION {"citationItems":[{"id":"ITEM-1","itemData":{"abstract":"This report provides information on the status of water quality conditions between 2013 and 2015 in the Grand River watershed. Nutrients, phosphorus and nitrogen, are long-standing issues in the watershed and are used as indicators of water quality. General water quality conditions are summarized using a Nutrient Water Quality Index that evaluates the frequency with which nutrient concentrations meet guidelines. Nutrients promote the growth of algae, which can affect oxygen levels for fish. High nutrient levels, like ammonia, can also use up oxygen when it breaks down in the river. As a result, GRCA monitors dissolved oxygen continuously at nine stations in the watershed. Other water quality parameters like sediment, which can impair habitat or clog intakes; chloride, which can be toxic to fish and bugs, and temperature that can make river conditions not suitable fish, are also highlighted in areas of the watershed where they are issues. River water quality is influenced by point sources like wastewater treatment plants and runoff from urban areas (e.g. stormwater) and rural / agricultural lands. Flows in the river also influence quality. Point sources can have a significant impact during low flows while diffuse (or nonpoint) sources have an impact during spring freshet and significant rainfall events.","author":[{"dropping-particle":"","family":"DoE (Department of Environment)","given":"","non-dropping-particle":"","parse-names":false,"suffix":""}],"container-title":"Ministry of Environment and Forest","id":"ITEM-1","issued":{"date-parts":[["2015"]]},"page":"50","title":"River Water Quality Report 2015","type":"article-journal"},"uris":["http://www.mendeley.com/documents/?uuid=c849071b-d5b9-4d56-a40b-e3b3246a437b"]}],"mendeley":{"formattedCitation":"(DoE (Department of Environment), 2015)","manualFormatting":"(DoE(Department of Environment), 2015)","plainTextFormattedCitation":"(DoE (Department of Environment), 2015)","previouslyFormattedCitation":"(DoE (Department of Environment), 2015)"},"properties":{"noteIndex":0},"schema":"https://github.com/citation-style-language/schema/raw/master/csl-citation.json"}</w:instrText>
            </w:r>
            <w:r w:rsidRPr="00BB0CCC">
              <w:rPr>
                <w:rFonts w:ascii="Times New Roman" w:hAnsi="Times New Roman" w:cs="Times New Roman"/>
                <w:sz w:val="21"/>
                <w:szCs w:val="21"/>
              </w:rPr>
              <w:fldChar w:fldCharType="separate"/>
            </w:r>
            <w:r w:rsidRPr="00BB0CCC">
              <w:rPr>
                <w:rFonts w:ascii="Times New Roman" w:hAnsi="Times New Roman" w:cs="Times New Roman"/>
                <w:noProof/>
                <w:sz w:val="21"/>
                <w:szCs w:val="21"/>
              </w:rPr>
              <w:t>DoE, 2015</w:t>
            </w:r>
            <w:r w:rsidRPr="00BB0CCC">
              <w:rPr>
                <w:rFonts w:ascii="Times New Roman" w:hAnsi="Times New Roman" w:cs="Times New Roman"/>
                <w:sz w:val="21"/>
                <w:szCs w:val="21"/>
              </w:rPr>
              <w:fldChar w:fldCharType="end"/>
            </w:r>
          </w:p>
        </w:tc>
      </w:tr>
      <w:tr w:rsidR="00FE3BC3" w:rsidRPr="00BB0CCC" w14:paraId="383525D5" w14:textId="77777777" w:rsidTr="00CA0C1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59" w:type="dxa"/>
          </w:tcPr>
          <w:p w14:paraId="13A76D90" w14:textId="77777777" w:rsidR="00FE3BC3" w:rsidRPr="00BB0CCC" w:rsidRDefault="00FE3BC3" w:rsidP="00CA0C1E">
            <w:pPr>
              <w:jc w:val="right"/>
              <w:rPr>
                <w:rFonts w:ascii="Times New Roman" w:hAnsi="Times New Roman" w:cs="Times New Roman"/>
                <w:b w:val="0"/>
                <w:bCs w:val="0"/>
                <w:sz w:val="21"/>
                <w:szCs w:val="21"/>
              </w:rPr>
            </w:pPr>
            <w:r w:rsidRPr="00BB0CCC">
              <w:rPr>
                <w:rFonts w:ascii="Times New Roman" w:hAnsi="Times New Roman" w:cs="Times New Roman"/>
                <w:b w:val="0"/>
                <w:bCs w:val="0"/>
                <w:sz w:val="21"/>
                <w:szCs w:val="21"/>
              </w:rPr>
              <w:t>2018</w:t>
            </w:r>
          </w:p>
        </w:tc>
        <w:tc>
          <w:tcPr>
            <w:tcW w:w="2295" w:type="dxa"/>
          </w:tcPr>
          <w:p w14:paraId="1922E31D" w14:textId="77777777" w:rsidR="00FE3BC3" w:rsidRPr="00BB0CCC" w:rsidRDefault="00FE3BC3" w:rsidP="00CA0C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2.02</w:t>
            </w:r>
          </w:p>
        </w:tc>
        <w:tc>
          <w:tcPr>
            <w:tcW w:w="1390" w:type="dxa"/>
          </w:tcPr>
          <w:p w14:paraId="6A6F930B" w14:textId="77777777" w:rsidR="00FE3BC3" w:rsidRPr="00BB0CCC" w:rsidRDefault="00FE3BC3" w:rsidP="00CA0C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30.00</w:t>
            </w:r>
          </w:p>
        </w:tc>
        <w:tc>
          <w:tcPr>
            <w:tcW w:w="4513" w:type="dxa"/>
          </w:tcPr>
          <w:p w14:paraId="55690016" w14:textId="77777777" w:rsidR="00FE3BC3" w:rsidRPr="00BB0CCC" w:rsidRDefault="00FE3BC3" w:rsidP="00CA0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fldChar w:fldCharType="begin" w:fldLock="1"/>
            </w:r>
            <w:r w:rsidRPr="00BB0CCC">
              <w:rPr>
                <w:rFonts w:ascii="Times New Roman" w:hAnsi="Times New Roman" w:cs="Times New Roman"/>
                <w:sz w:val="21"/>
                <w:szCs w:val="21"/>
              </w:rPr>
              <w:instrText>ADDIN CSL_CITATION {"citationItems":[{"id":"ITEM-1","itemData":{"ISSN":"22784527","abstract":"Turag River has significant importance for the economic development of Bangladesh and the inhabitants depending on this river for various purposes like fishing, irrigation, drinking and other household activities. But the river is getting polluted due to excessive industrial and anthropogenic activities. To determine the water quality of Turag River by assessing different physicochemical and microbiological parameters, water samples were collected from four stations of the river in two different seasonal periods and analyzed according to the standard procedures. The obtained values of Temperature, pH, Salinity, TDS, TA, EC, TH, Chloride content, Free CO2, DO, Nitrate and Sulfate were compared with the recommended values of Bangladesh and WHO standard for river water quality. Most of the physicochemical parameters exceeded the Standard value. Total Viable Count, Total Coliform and Fecal Coliform Count were also found to be higher than the standard value of WHO indicating fecal contamination of the river water. Water quality index (WQI) was calculated to determine the level of pollution in two different seasons. It was observed that water quality of the river reached to critical point of pollution in both the seasons. Therefore, it is high time to take initiatives to save the river from further pollution.","author":[{"dropping-particle":"","family":"Tahmina","given":"Begum","non-dropping-particle":"","parse-names":false,"suffix":""},{"dropping-particle":"","family":"Sujan","given":"Dey","non-dropping-particle":"","parse-names":false,"suffix":""},{"dropping-particle":"","family":"Karabi","given":"Roy","non-dropping-particle":"","parse-names":false,"suffix":""},{"dropping-particle":"","family":"Hena","given":"Mostofa Kamal Abu","non-dropping-particle":"","parse-names":false,"suffix":""},{"dropping-particle":"","family":"Amin","given":"Khan Ruhul","non-dropping-particle":"","parse-names":false,"suffix":""},{"dropping-particle":"","family":"Sharmin","given":"Sultana","non-dropping-particle":"","parse-names":false,"suffix":""}],"container-title":"Research Journal of Chemistry and Environment","id":"ITEM-1","issue":"2","issued":{"date-parts":[["2018"]]},"page":"49-56","title":"Assessment of surface water quality of the Turag River in Bangladesh","type":"article-journal","volume":"22"},"uris":["http://www.mendeley.com/documents/?uuid=87f5108f-3d3e-4de8-b753-a454265d54bf"]}],"mendeley":{"formattedCitation":"(Tahmina et al., 2018)","plainTextFormattedCitation":"(Tahmina et al., 2018)","previouslyFormattedCitation":"(Tahmina et al., 2018)"},"properties":{"noteIndex":0},"schema":"https://github.com/citation-style-language/schema/raw/master/csl-citation.json"}</w:instrText>
            </w:r>
            <w:r w:rsidRPr="00BB0CCC">
              <w:rPr>
                <w:rFonts w:ascii="Times New Roman" w:hAnsi="Times New Roman" w:cs="Times New Roman"/>
                <w:sz w:val="21"/>
                <w:szCs w:val="21"/>
              </w:rPr>
              <w:fldChar w:fldCharType="separate"/>
            </w:r>
            <w:r w:rsidRPr="00BB0CCC">
              <w:rPr>
                <w:rFonts w:ascii="Times New Roman" w:hAnsi="Times New Roman" w:cs="Times New Roman"/>
                <w:noProof/>
                <w:sz w:val="21"/>
                <w:szCs w:val="21"/>
              </w:rPr>
              <w:t xml:space="preserve">Tahmina et al., 2018; </w:t>
            </w:r>
            <w:r w:rsidRPr="00BB0CCC">
              <w:rPr>
                <w:rFonts w:ascii="Times New Roman" w:hAnsi="Times New Roman" w:cs="Times New Roman"/>
                <w:sz w:val="21"/>
                <w:szCs w:val="21"/>
              </w:rPr>
              <w:fldChar w:fldCharType="end"/>
            </w:r>
            <w:r w:rsidRPr="00BB0CCC">
              <w:rPr>
                <w:rFonts w:ascii="Times New Roman" w:hAnsi="Times New Roman" w:cs="Times New Roman"/>
                <w:sz w:val="21"/>
                <w:szCs w:val="21"/>
              </w:rPr>
              <w:t xml:space="preserve">Zaman and Hossain, 2018;  </w:t>
            </w:r>
            <w:r w:rsidRPr="00BB0CCC">
              <w:rPr>
                <w:rFonts w:ascii="Times New Roman" w:hAnsi="Times New Roman" w:cs="Times New Roman"/>
                <w:sz w:val="21"/>
                <w:szCs w:val="21"/>
              </w:rPr>
              <w:fldChar w:fldCharType="begin" w:fldLock="1"/>
            </w:r>
            <w:r w:rsidRPr="00BB0CCC">
              <w:rPr>
                <w:rFonts w:ascii="Times New Roman" w:hAnsi="Times New Roman" w:cs="Times New Roman"/>
                <w:sz w:val="21"/>
                <w:szCs w:val="21"/>
              </w:rPr>
              <w:instrText>ADDIN CSL_CITATION {"citationItems":[{"id":"ITEM-1","itemData":{"DOI":"10.3329/jbcbm.v4i1.37876","ISSN":"2412-2416","abstract":"The present investigation was conducted to assess the water quality status of the river Buriganga. Water samples were collected from three selected stations in wet (June-August) and dry (November-January) seasons during the years 2017 and 2018. Temperature and Dissolved Oxygen (DO) of water varied from 22.80 to 31.40 °C and 0.22 to 2.74 mg/L, respectively. Electrical conductivity of water varied from 180 to 598 μS/cm while pH ranged from 7.61 to 8.97. This study showed that temperature, DO and Fe were higher in wet season than in the dry season, whereas pH, conductivity and phosphate were higher in dry season than in the wet season. But manganese did not vary in different seasons. It is found that the differences of water quality parameters were significant in seasons (p&lt;0.05) except for Fe and insignificant for stations (p&gt;0.05) except for DO. The results reveal that there were significant differences between sampling seasons (wet and dry) (p&lt;0.05) except for temperature and manganese. A significant correlation (p&lt;0.01) was also found among temperature and other parameters viz. DO, conductivity, pH, phosphate. According to the result obtained in the present study, it may be said that the water quality of the river Buriganga is not acceptable to declare the river-ecosystem as a sound one ecologically.J. Biodivers. Conserv. Bioresour. Manag. 2018, 4(1): 47-54","author":[{"dropping-particle":"","family":"Fatema","given":"K","non-dropping-particle":"","parse-names":false,"suffix":""},{"dropping-particle":"","family":"Begum","given":"M","non-dropping-particle":"","parse-names":false,"suffix":""},{"dropping-particle":"Al","family":"Zahid","given":"M","non-dropping-particle":"","parse-names":false,"suffix":""},{"dropping-particle":"","family":"Hossain","given":"ME","non-dropping-particle":"","parse-names":false,"suffix":""}],"container-title":"Journal of Biodiversity Conservation and Bioresource Management","id":"ITEM-1","issue":"1","issued":{"date-parts":[["2018"]]},"page":"47-54","title":"Water quality assessment of the river Buriganga, Bangladesh","type":"article-journal","volume":"4"},"uris":["http://www.mendeley.com/documents/?uuid=3f145d7a-3045-4f4e-bfd9-1d03625eb216"]}],"mendeley":{"formattedCitation":"(Fatema et al., 2018)","plainTextFormattedCitation":"(Fatema et al., 2018)","previouslyFormattedCitation":"(Fatema et al., 2018)"},"properties":{"noteIndex":0},"schema":"https://github.com/citation-style-language/schema/raw/master/csl-citation.json"}</w:instrText>
            </w:r>
            <w:r w:rsidRPr="00BB0CCC">
              <w:rPr>
                <w:rFonts w:ascii="Times New Roman" w:hAnsi="Times New Roman" w:cs="Times New Roman"/>
                <w:sz w:val="21"/>
                <w:szCs w:val="21"/>
              </w:rPr>
              <w:fldChar w:fldCharType="separate"/>
            </w:r>
            <w:r w:rsidRPr="00BB0CCC">
              <w:rPr>
                <w:rFonts w:ascii="Times New Roman" w:hAnsi="Times New Roman" w:cs="Times New Roman"/>
                <w:noProof/>
                <w:sz w:val="21"/>
                <w:szCs w:val="21"/>
              </w:rPr>
              <w:t>Fatema et al., 2018</w:t>
            </w:r>
            <w:r w:rsidRPr="00BB0CCC">
              <w:rPr>
                <w:rFonts w:ascii="Times New Roman" w:hAnsi="Times New Roman" w:cs="Times New Roman"/>
                <w:sz w:val="21"/>
                <w:szCs w:val="21"/>
              </w:rPr>
              <w:fldChar w:fldCharType="end"/>
            </w:r>
          </w:p>
        </w:tc>
      </w:tr>
      <w:tr w:rsidR="00FE3BC3" w:rsidRPr="00BB0CCC" w14:paraId="3A1E6732" w14:textId="77777777" w:rsidTr="00CA0C1E">
        <w:trPr>
          <w:trHeight w:val="253"/>
        </w:trPr>
        <w:tc>
          <w:tcPr>
            <w:cnfStyle w:val="001000000000" w:firstRow="0" w:lastRow="0" w:firstColumn="1" w:lastColumn="0" w:oddVBand="0" w:evenVBand="0" w:oddHBand="0" w:evenHBand="0" w:firstRowFirstColumn="0" w:firstRowLastColumn="0" w:lastRowFirstColumn="0" w:lastRowLastColumn="0"/>
            <w:tcW w:w="959" w:type="dxa"/>
          </w:tcPr>
          <w:p w14:paraId="69F92E0C" w14:textId="77777777" w:rsidR="00FE3BC3" w:rsidRPr="00BB0CCC" w:rsidRDefault="00FE3BC3" w:rsidP="00CA0C1E">
            <w:pPr>
              <w:jc w:val="right"/>
              <w:rPr>
                <w:rFonts w:ascii="Times New Roman" w:hAnsi="Times New Roman" w:cs="Times New Roman"/>
                <w:b w:val="0"/>
                <w:bCs w:val="0"/>
                <w:sz w:val="21"/>
                <w:szCs w:val="21"/>
              </w:rPr>
            </w:pPr>
            <w:r w:rsidRPr="00BB0CCC">
              <w:rPr>
                <w:rFonts w:ascii="Times New Roman" w:hAnsi="Times New Roman" w:cs="Times New Roman"/>
                <w:b w:val="0"/>
                <w:bCs w:val="0"/>
                <w:sz w:val="21"/>
                <w:szCs w:val="21"/>
              </w:rPr>
              <w:t>2020</w:t>
            </w:r>
          </w:p>
        </w:tc>
        <w:tc>
          <w:tcPr>
            <w:tcW w:w="2295" w:type="dxa"/>
          </w:tcPr>
          <w:p w14:paraId="1768821D" w14:textId="77777777" w:rsidR="00FE3BC3" w:rsidRPr="00BB0CCC" w:rsidRDefault="00FE3BC3" w:rsidP="00CA0C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2.38</w:t>
            </w:r>
          </w:p>
        </w:tc>
        <w:tc>
          <w:tcPr>
            <w:tcW w:w="1390" w:type="dxa"/>
          </w:tcPr>
          <w:p w14:paraId="1F5460C3" w14:textId="77777777" w:rsidR="00FE3BC3" w:rsidRPr="00BB0CCC" w:rsidRDefault="00FE3BC3" w:rsidP="00CA0C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t>34.00</w:t>
            </w:r>
          </w:p>
        </w:tc>
        <w:tc>
          <w:tcPr>
            <w:tcW w:w="4513" w:type="dxa"/>
          </w:tcPr>
          <w:p w14:paraId="0310E499" w14:textId="77777777" w:rsidR="00FE3BC3" w:rsidRPr="00BB0CCC" w:rsidRDefault="00FE3BC3" w:rsidP="00CA0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BB0CCC">
              <w:rPr>
                <w:rFonts w:ascii="Times New Roman" w:hAnsi="Times New Roman" w:cs="Times New Roman"/>
                <w:sz w:val="21"/>
                <w:szCs w:val="21"/>
              </w:rPr>
              <w:fldChar w:fldCharType="begin" w:fldLock="1"/>
            </w:r>
            <w:r w:rsidRPr="00BB0CCC">
              <w:rPr>
                <w:rFonts w:ascii="Times New Roman" w:hAnsi="Times New Roman" w:cs="Times New Roman"/>
                <w:sz w:val="21"/>
                <w:szCs w:val="21"/>
              </w:rPr>
              <w:instrText>ADDIN CSL_CITATION {"citationItems":[{"id":"ITEM-1","itemData":{"DOI":"10.3390/W12082124","ISSN":"20734441","abstract":"Rapid urbanization has been a boon for industrial growth in Bangladesh, leading the Dhaka megapolis to become one of the least livable places in the world. These circumstances, however, have received little attention by policy makers and in academic research. Using mainly secondary data, this article explores the water quality of the river Buriganga that flows across Dhaka and identifies major sources of pollutants. While much of the article analyzes the sources and extent of pollution, it also points toward a great threat to public health from the presence of high levels of heavy metals, such as chromium, lead, and iron, as well as chemicals, including ammonia and phosphate. Moreover, the article recommends some policy changes that could potentially reduce pollution levels and boost water sustainability not only in Dhaka but also in other fast-growing cities in the least developed countries (LDCs).","author":[{"dropping-particle":"","family":"Bashar","given":"Toriqul","non-dropping-particle":"","parse-names":false,"suffix":""},{"dropping-particle":"","family":"Fung","given":"Ivan W.H.","non-dropping-particle":"","parse-names":false,"suffix":""}],"container-title":"Water (Switzerland)","id":"ITEM-1","issue":"8","issued":{"date-parts":[["2020"]]},"page":"1-13","title":"Water pollution in a densely populated megapolis, Dhaka","type":"article-journal","volume":"12"},"uris":["http://www.mendeley.com/documents/?uuid=1deed304-5f66-45ad-b597-474e069e966d"]},{"id":"ITEM-2","itemData":{"DOI":"10.9790/2402-1401016166","author":[{"dropping-particle":"","family":"Khan","given":"Saquib Ahmad","non-dropping-particle":"","parse-names":false,"suffix":""},{"dropping-particle":"","family":"Ahammed","given":"Shaikh Sayed","non-dropping-particle":"","parse-names":false,"suffix":""},{"dropping-particle":"","family":"Rabbani","given":"K Ayaz","non-dropping-particle":"","parse-names":false,"suffix":""},{"dropping-particle":"","family":"Khaleque","given":"Abdul","non-dropping-particle":"","parse-names":false,"suffix":""}],"id":"ITEM-2","issue":"1","issued":{"date-parts":[["2020"]]},"page":"61-66","title":"Water Quality Assessment of Turag River Using Selected Parameters","type":"article-journal","volume":"14"},"uris":["http://www.mendeley.com/documents/?uuid=fa533df2-0075-4540-bffa-1a801e8ed5be"]}],"mendeley":{"formattedCitation":"(Bashar &amp; Fung, 2020; S. A. Khan et al., 2020)","manualFormatting":"Bashar and Fung, 2020; Khan et al., 2020","plainTextFormattedCitation":"(Bashar &amp; Fung, 2020; S. A. Khan et al., 2020)","previouslyFormattedCitation":"(Bashar &amp; Fung, 2020; S. A. Khan et al., 2020)"},"properties":{"noteIndex":0},"schema":"https://github.com/citation-style-language/schema/raw/master/csl-citation.json"}</w:instrText>
            </w:r>
            <w:r w:rsidRPr="00BB0CCC">
              <w:rPr>
                <w:rFonts w:ascii="Times New Roman" w:hAnsi="Times New Roman" w:cs="Times New Roman"/>
                <w:sz w:val="21"/>
                <w:szCs w:val="21"/>
              </w:rPr>
              <w:fldChar w:fldCharType="separate"/>
            </w:r>
            <w:r w:rsidRPr="00BB0CCC">
              <w:rPr>
                <w:rFonts w:ascii="Times New Roman" w:hAnsi="Times New Roman" w:cs="Times New Roman"/>
                <w:noProof/>
                <w:sz w:val="21"/>
                <w:szCs w:val="21"/>
              </w:rPr>
              <w:t>Bashar and Fung, 2020; Khan et al., 2020</w:t>
            </w:r>
            <w:r w:rsidRPr="00BB0CCC">
              <w:rPr>
                <w:rFonts w:ascii="Times New Roman" w:hAnsi="Times New Roman" w:cs="Times New Roman"/>
                <w:sz w:val="21"/>
                <w:szCs w:val="21"/>
              </w:rPr>
              <w:fldChar w:fldCharType="end"/>
            </w:r>
          </w:p>
        </w:tc>
      </w:tr>
    </w:tbl>
    <w:p w14:paraId="3B69CA0D" w14:textId="77777777" w:rsidR="00FE3BC3" w:rsidRPr="00BB0CCC" w:rsidRDefault="00FE3BC3" w:rsidP="00FE3BC3">
      <w:pPr>
        <w:pStyle w:val="lisoftable"/>
        <w:spacing w:line="240" w:lineRule="auto"/>
        <w:ind w:firstLine="720"/>
        <w:rPr>
          <w:ins w:id="1" w:author="kumarbipul" w:date="2021-09-14T09:49:00Z"/>
          <w:sz w:val="21"/>
          <w:szCs w:val="21"/>
          <w:lang w:val="en-IN"/>
        </w:rPr>
      </w:pPr>
    </w:p>
    <w:p w14:paraId="647919E1" w14:textId="77777777" w:rsidR="00FE3BC3" w:rsidRPr="00BB0CCC" w:rsidRDefault="00FE3BC3" w:rsidP="00FE3BC3">
      <w:pPr>
        <w:rPr>
          <w:ins w:id="2" w:author="kumarbipul" w:date="2021-09-14T09:49:00Z"/>
          <w:lang w:val="en-US" w:eastAsia="en-US"/>
        </w:rPr>
      </w:pPr>
    </w:p>
    <w:p w14:paraId="14E2BFAE" w14:textId="77777777" w:rsidR="00FE3BC3" w:rsidRPr="00BB0CCC" w:rsidRDefault="00FE3BC3" w:rsidP="00FE3BC3">
      <w:pPr>
        <w:rPr>
          <w:ins w:id="3" w:author="kumarbipul" w:date="2021-09-14T09:49:00Z"/>
          <w:lang w:val="en-US" w:eastAsia="en-US"/>
        </w:rPr>
      </w:pPr>
    </w:p>
    <w:p w14:paraId="59E0421D" w14:textId="77777777" w:rsidR="00FE3BC3" w:rsidRPr="00BB0CCC" w:rsidRDefault="00FE3BC3" w:rsidP="00FE3BC3">
      <w:pPr>
        <w:rPr>
          <w:ins w:id="4" w:author="kumarbipul" w:date="2021-09-14T09:49:00Z"/>
          <w:lang w:val="en-US" w:eastAsia="en-US"/>
        </w:rPr>
      </w:pPr>
    </w:p>
    <w:p w14:paraId="0B552C74" w14:textId="77777777" w:rsidR="00FE3BC3" w:rsidRPr="00BB0CCC" w:rsidRDefault="00FE3BC3" w:rsidP="00FE3BC3">
      <w:pPr>
        <w:rPr>
          <w:ins w:id="5" w:author="kumarbipul" w:date="2021-09-14T09:49:00Z"/>
          <w:lang w:val="en-US" w:eastAsia="en-US"/>
        </w:rPr>
      </w:pPr>
    </w:p>
    <w:p w14:paraId="5D97106B" w14:textId="77777777" w:rsidR="00FE3BC3" w:rsidRPr="00BB0CCC" w:rsidRDefault="00FE3BC3" w:rsidP="00FE3BC3">
      <w:pPr>
        <w:rPr>
          <w:ins w:id="6" w:author="kumarbipul" w:date="2021-09-14T09:49:00Z"/>
          <w:lang w:val="en-US" w:eastAsia="en-US"/>
        </w:rPr>
      </w:pPr>
    </w:p>
    <w:p w14:paraId="075DAE25" w14:textId="77777777" w:rsidR="00FE3BC3" w:rsidRPr="00BB0CCC" w:rsidRDefault="00FE3BC3" w:rsidP="00FE3BC3">
      <w:pPr>
        <w:rPr>
          <w:ins w:id="7" w:author="kumarbipul" w:date="2021-09-14T09:49:00Z"/>
          <w:lang w:val="en-US" w:eastAsia="en-US"/>
        </w:rPr>
      </w:pPr>
    </w:p>
    <w:p w14:paraId="2FEE69AE" w14:textId="77777777" w:rsidR="00FE3BC3" w:rsidRPr="00BB0CCC" w:rsidRDefault="00FE3BC3" w:rsidP="00FE3BC3">
      <w:pPr>
        <w:rPr>
          <w:ins w:id="8" w:author="kumarbipul" w:date="2021-09-14T09:49:00Z"/>
          <w:lang w:val="en-US" w:eastAsia="en-US"/>
        </w:rPr>
      </w:pPr>
    </w:p>
    <w:p w14:paraId="68590071" w14:textId="77777777" w:rsidR="00FE3BC3" w:rsidRPr="00BB0CCC" w:rsidRDefault="00FE3BC3" w:rsidP="00FE3BC3">
      <w:pPr>
        <w:rPr>
          <w:ins w:id="9" w:author="kumarbipul" w:date="2021-09-14T09:49:00Z"/>
          <w:lang w:val="en-US" w:eastAsia="en-US"/>
        </w:rPr>
      </w:pPr>
    </w:p>
    <w:p w14:paraId="3972CCC9" w14:textId="77777777" w:rsidR="00FE3BC3" w:rsidRPr="00BB0CCC" w:rsidRDefault="00FE3BC3" w:rsidP="00FE3BC3">
      <w:pPr>
        <w:rPr>
          <w:lang w:val="en-US" w:eastAsia="en-US"/>
        </w:rPr>
        <w:sectPr w:rsidR="00FE3BC3" w:rsidRPr="00BB0CCC" w:rsidSect="00FF39C1">
          <w:pgSz w:w="11907" w:h="16840" w:code="9"/>
          <w:pgMar w:top="1440" w:right="1440" w:bottom="1440" w:left="1440" w:header="709" w:footer="709" w:gutter="0"/>
          <w:cols w:space="708"/>
          <w:docGrid w:linePitch="360"/>
        </w:sectPr>
      </w:pPr>
    </w:p>
    <w:p w14:paraId="04271DC7" w14:textId="77777777" w:rsidR="00FE3BC3" w:rsidRPr="005B6F61" w:rsidRDefault="00FE3BC3" w:rsidP="00FE3BC3">
      <w:pPr>
        <w:pStyle w:val="lisoftable"/>
        <w:spacing w:line="240" w:lineRule="auto"/>
        <w:rPr>
          <w:sz w:val="21"/>
          <w:szCs w:val="21"/>
        </w:rPr>
      </w:pPr>
    </w:p>
    <w:p w14:paraId="6BAE1E34" w14:textId="2498E603" w:rsidR="00FE3BC3" w:rsidRPr="005B6F61" w:rsidRDefault="00FE3BC3" w:rsidP="00FE3BC3">
      <w:pPr>
        <w:pStyle w:val="lisoftable"/>
        <w:spacing w:before="0" w:after="0" w:line="240" w:lineRule="auto"/>
        <w:rPr>
          <w:sz w:val="21"/>
          <w:szCs w:val="21"/>
        </w:rPr>
      </w:pPr>
      <w:r w:rsidRPr="005B6F61">
        <w:rPr>
          <w:sz w:val="21"/>
          <w:szCs w:val="21"/>
        </w:rPr>
        <w:t>Table 3. Variables and their data sources for the natural capital sub-model</w:t>
      </w:r>
    </w:p>
    <w:tbl>
      <w:tblPr>
        <w:tblStyle w:val="PlainTable2"/>
        <w:tblpPr w:leftFromText="180" w:rightFromText="180" w:vertAnchor="text" w:horzAnchor="margin" w:tblpY="247"/>
        <w:tblW w:w="0" w:type="auto"/>
        <w:tblLook w:val="04A0" w:firstRow="1" w:lastRow="0" w:firstColumn="1" w:lastColumn="0" w:noHBand="0" w:noVBand="1"/>
      </w:tblPr>
      <w:tblGrid>
        <w:gridCol w:w="426"/>
        <w:gridCol w:w="3799"/>
        <w:gridCol w:w="1149"/>
        <w:gridCol w:w="1383"/>
        <w:gridCol w:w="2486"/>
      </w:tblGrid>
      <w:tr w:rsidR="00FE3BC3" w:rsidRPr="005B6F61" w14:paraId="2B6DDCF5" w14:textId="77777777" w:rsidTr="00CA0C1E">
        <w:trPr>
          <w:cnfStyle w:val="100000000000" w:firstRow="1" w:lastRow="0" w:firstColumn="0" w:lastColumn="0" w:oddVBand="0" w:evenVBand="0" w:oddHBand="0"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tcPr>
          <w:p w14:paraId="11C9929A"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sz w:val="21"/>
                <w:szCs w:val="21"/>
              </w:rPr>
              <w:t>S.</w:t>
            </w:r>
          </w:p>
        </w:tc>
        <w:tc>
          <w:tcPr>
            <w:tcW w:w="0" w:type="auto"/>
          </w:tcPr>
          <w:p w14:paraId="7D09CC06" w14:textId="77777777" w:rsidR="00FE3BC3" w:rsidRPr="005B6F61" w:rsidRDefault="00FE3BC3" w:rsidP="00CA0C1E">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Parameters</w:t>
            </w:r>
          </w:p>
        </w:tc>
        <w:tc>
          <w:tcPr>
            <w:tcW w:w="0" w:type="auto"/>
          </w:tcPr>
          <w:p w14:paraId="7BE4F737" w14:textId="77777777" w:rsidR="00FE3BC3" w:rsidRPr="005B6F61" w:rsidRDefault="00FE3BC3" w:rsidP="00CA0C1E">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Values</w:t>
            </w:r>
          </w:p>
        </w:tc>
        <w:tc>
          <w:tcPr>
            <w:tcW w:w="0" w:type="auto"/>
          </w:tcPr>
          <w:p w14:paraId="19ECEEB2" w14:textId="77777777" w:rsidR="00FE3BC3" w:rsidRPr="005B6F61" w:rsidRDefault="00FE3BC3" w:rsidP="00CA0C1E">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Unit</w:t>
            </w:r>
          </w:p>
        </w:tc>
        <w:tc>
          <w:tcPr>
            <w:tcW w:w="0" w:type="auto"/>
          </w:tcPr>
          <w:p w14:paraId="318DE3EE" w14:textId="77777777" w:rsidR="00FE3BC3" w:rsidRPr="005B6F61" w:rsidRDefault="00FE3BC3" w:rsidP="00CA0C1E">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Sources</w:t>
            </w:r>
          </w:p>
        </w:tc>
      </w:tr>
      <w:tr w:rsidR="00FE3BC3" w:rsidRPr="005B6F61" w14:paraId="78EC2435" w14:textId="77777777" w:rsidTr="00CA0C1E">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30C25F06"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w:t>
            </w:r>
          </w:p>
        </w:tc>
        <w:tc>
          <w:tcPr>
            <w:tcW w:w="0" w:type="auto"/>
          </w:tcPr>
          <w:p w14:paraId="2BC42F9D"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Sulfur oxide, nitrogen oxide, and hydrogen fluoride, and dust absorption value</w:t>
            </w:r>
          </w:p>
        </w:tc>
        <w:tc>
          <w:tcPr>
            <w:tcW w:w="0" w:type="auto"/>
          </w:tcPr>
          <w:p w14:paraId="206369FC"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0.103</w:t>
            </w:r>
          </w:p>
        </w:tc>
        <w:tc>
          <w:tcPr>
            <w:tcW w:w="0" w:type="auto"/>
          </w:tcPr>
          <w:p w14:paraId="20E5BB1F"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USD/kg</w:t>
            </w:r>
          </w:p>
        </w:tc>
        <w:tc>
          <w:tcPr>
            <w:tcW w:w="0" w:type="auto"/>
          </w:tcPr>
          <w:p w14:paraId="28484E2F"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{"citationItems":[{"id":"ITEM-1","itemData":{"DOI":"10.4028/www.scientific.net/AMM.448-453.225","ISBN":"9783037859124","ISSN":"16609336","abstract":"Under a scenario of global climate change, the water ecosystem services of Luan River basin have attracted considerable public attention. In this paper, the term of water ecosystem services is described as Green water and blue water formed from the water cycle process to provide the conditions and utility for maintaining the structure and process of forest, grassland, wetland, lake, river ecosystem. In this study, we estimated the magnitudes and economic values of the water ecosystem services in Luan River basin. The economic value of water ecosystem services in Luan River basin was estimated to be 778.32×108 Yuan in 2000. The ratios of the economic values of water direct ecosystem services were 5.89%, and rest 94.11% of the all monetary value was water indirect ecosystem services. Among the water ecosystem services indicators we estimated, fruit, timber, fishery products, Fresh water supply, Hydropower and recreation were measured in the social economic system, about 59.81% of the monetary value of water ecosystem services is measured to reflect water resources ecological value. © (2014) Trans Tech Publications, Switzerland.","author":[{"dropping-particle":"","family":"Hao","given":"Cai Lian","non-dropping-particle":"","parse-names":false,"suffix":""},{"dropping-particle":"","family":"Yan","given":"Deng Hua","non-dropping-particle":"","parse-names":false,"suffix":""},{"dropping-particle":"","family":"Qin","given":"Tian Ling","non-dropping-particle":"","parse-names":false,"suffix":""},{"dropping-particle":"","family":"Zhang","given":"Cheng","non-dropping-particle":"","parse-names":false,"suffix":""},{"dropping-particle":"","family":"Yin","given":"Jun","non-dropping-particle":"","parse-names":false,"suffix":""}],"container-title":"Applied Mechanics and Materials","id":"ITEM-1","issue":"2016","issued":{"date-parts":[["2014"]]},"page":"225-234","title":"Water ecosystem services and their value-a case study in Luan River basin, North China","type":"article-journal","volume":"448-453"},"uris":["http://www.mendeley.com/documents/?uuid=d9d5ae50-662f-4ed5-a524-6fd0523fd514"]}],"mendeley":{"formattedCitation":"(Hao et al., 2014b)","plainTextFormattedCitation":"(Hao et al., 2014b)","previouslyFormattedCitation":"(Hao et al., 2014b)"},"properties":{"noteIndex":0},"schema":"https://github.com/citation-style-language/schema/raw/master/csl-citation.json"}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Hao et al., 2014</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576651AA" w14:textId="77777777" w:rsidTr="00CA0C1E">
        <w:trPr>
          <w:trHeight w:val="277"/>
        </w:trPr>
        <w:tc>
          <w:tcPr>
            <w:cnfStyle w:val="001000000000" w:firstRow="0" w:lastRow="0" w:firstColumn="1" w:lastColumn="0" w:oddVBand="0" w:evenVBand="0" w:oddHBand="0" w:evenHBand="0" w:firstRowFirstColumn="0" w:firstRowLastColumn="0" w:lastRowFirstColumn="0" w:lastRowLastColumn="0"/>
            <w:tcW w:w="0" w:type="auto"/>
          </w:tcPr>
          <w:p w14:paraId="1635FBDE"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2</w:t>
            </w:r>
          </w:p>
        </w:tc>
        <w:tc>
          <w:tcPr>
            <w:tcW w:w="0" w:type="auto"/>
          </w:tcPr>
          <w:p w14:paraId="300C3BCE"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Sulfur oxide, nitrogen oxide, and hydrogen fluoride, and dust capacity</w:t>
            </w:r>
          </w:p>
        </w:tc>
        <w:tc>
          <w:tcPr>
            <w:tcW w:w="0" w:type="auto"/>
          </w:tcPr>
          <w:p w14:paraId="605F249A"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473799</w:t>
            </w:r>
          </w:p>
        </w:tc>
        <w:tc>
          <w:tcPr>
            <w:tcW w:w="0" w:type="auto"/>
          </w:tcPr>
          <w:p w14:paraId="3D0C0ED3"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Kg/km</w:t>
            </w:r>
            <w:r w:rsidRPr="005B6F61">
              <w:rPr>
                <w:rFonts w:ascii="Times New Roman" w:hAnsi="Times New Roman" w:cs="Times New Roman"/>
                <w:sz w:val="21"/>
                <w:szCs w:val="21"/>
                <w:vertAlign w:val="superscript"/>
              </w:rPr>
              <w:t>2</w:t>
            </w:r>
          </w:p>
        </w:tc>
        <w:tc>
          <w:tcPr>
            <w:tcW w:w="0" w:type="auto"/>
          </w:tcPr>
          <w:p w14:paraId="12A17731"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{"citationItems":[{"id":"ITEM-1","itemData":{"DOI":"10.4028/www.scientific.net/AMM.448-453.225","ISBN":"9783037859124","ISSN":"16609336","abstract":"Under a scenario of global climate change, the water ecosystem services of Luan River basin have attracted considerable public attention. In this paper, the term of water ecosystem services is described as Green water and blue water formed from the water cycle process to provide the conditions and utility for maintaining the structure and process of forest, grassland, wetland, lake, river ecosystem. In this study, we estimated the magnitudes and economic values of the water ecosystem services in Luan River basin. The economic value of water ecosystem services in Luan River basin was estimated to be 778.32×108 Yuan in 2000. The ratios of the economic values of water direct ecosystem services were 5.89%, and rest 94.11% of the all monetary value was water indirect ecosystem services. Among the water ecosystem services indicators we estimated, fruit, timber, fishery products, Fresh water supply, Hydropower and recreation were measured in the social economic system, about 59.81% of the monetary value of water ecosystem services is measured to reflect water resources ecological value. © (2014) Trans Tech Publications, Switzerland.","author":[{"dropping-particle":"","family":"Hao","given":"Cai Lian","non-dropping-particle":"","parse-names":false,"suffix":""},{"dropping-particle":"","family":"Yan","given":"Deng Hua","non-dropping-particle":"","parse-names":false,"suffix":""},{"dropping-particle":"","family":"Qin","given":"Tian Ling","non-dropping-particle":"","parse-names":false,"suffix":""},{"dropping-particle":"","family":"Zhang","given":"Cheng","non-dropping-particle":"","parse-names":false,"suffix":""},{"dropping-particle":"","family":"Yin","given":"Jun","non-dropping-particle":"","parse-names":false,"suffix":""}],"container-title":"Applied Mechanics and Materials","id":"ITEM-1","issue":"2016","issued":{"date-parts":[["2014"]]},"page":"225-234","title":"Water ecosystem services and their value-a case study in Luan River basin, North China","type":"article-journal","volume":"448-453"},"uris":["http://www.mendeley.com/documents/?uuid=d9d5ae50-662f-4ed5-a524-6fd0523fd514"]}],"mendeley":{"formattedCitation":"(Hao et al., 2014b)","plainTextFormattedCitation":"(Hao et al., 2014b)","previouslyFormattedCitation":"(Hao et al., 2014b)"},"properties":{"noteIndex":0},"schema":"https://github.com/citation-style-language/schema/raw/master/csl-citation.json"}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Hao et al., 2014</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791EACA7" w14:textId="77777777" w:rsidTr="00CA0C1E">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tcPr>
          <w:p w14:paraId="0B57CFD0"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3</w:t>
            </w:r>
          </w:p>
        </w:tc>
        <w:tc>
          <w:tcPr>
            <w:tcW w:w="0" w:type="auto"/>
          </w:tcPr>
          <w:p w14:paraId="42CC0500"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Per person recreation value</w:t>
            </w:r>
          </w:p>
        </w:tc>
        <w:tc>
          <w:tcPr>
            <w:tcW w:w="0" w:type="auto"/>
          </w:tcPr>
          <w:p w14:paraId="27E8B1CF"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7.21</w:t>
            </w:r>
          </w:p>
        </w:tc>
        <w:tc>
          <w:tcPr>
            <w:tcW w:w="0" w:type="auto"/>
          </w:tcPr>
          <w:p w14:paraId="24FA1FC1"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USD/person</w:t>
            </w:r>
          </w:p>
        </w:tc>
        <w:tc>
          <w:tcPr>
            <w:tcW w:w="0" w:type="auto"/>
          </w:tcPr>
          <w:p w14:paraId="2AA0E284"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{"citationItems":[{"id":"ITEM-1","itemData":{"author":[{"dropping-particle":"","family":"Environment Agency","given":"","non-dropping-particle":"","parse-names":false,"suffix":""}],"id":"ITEM-1","issue":"April","issued":{"date-parts":[["2018"]]},"title":"Irwell - Management Catchment","type":"article-journal"},"uris":["http://www.mendeley.com/documents/?uuid=fbab0e73-f0b8-421a-9838-d789fa9a2ce8"]}],"mendeley":{"formattedCitation":"(Environment Agency, 2018)","plainTextFormattedCitation":"(Environment Agency, 2018)","previouslyFormattedCitation":"(Environment Agency, 2018)"},"properties":{"noteIndex":0},"schema":"https://github.com/citation-style-language/schema/raw/master/csl-citation.json"}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Environment Agency, 201</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8)</w:t>
            </w:r>
          </w:p>
        </w:tc>
      </w:tr>
      <w:tr w:rsidR="00FE3BC3" w:rsidRPr="005B6F61" w14:paraId="2E7FAFDF" w14:textId="77777777" w:rsidTr="00CA0C1E">
        <w:trPr>
          <w:trHeight w:val="277"/>
        </w:trPr>
        <w:tc>
          <w:tcPr>
            <w:cnfStyle w:val="001000000000" w:firstRow="0" w:lastRow="0" w:firstColumn="1" w:lastColumn="0" w:oddVBand="0" w:evenVBand="0" w:oddHBand="0" w:evenHBand="0" w:firstRowFirstColumn="0" w:firstRowLastColumn="0" w:lastRowFirstColumn="0" w:lastRowLastColumn="0"/>
            <w:tcW w:w="0" w:type="auto"/>
          </w:tcPr>
          <w:p w14:paraId="28D2868B"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4</w:t>
            </w:r>
          </w:p>
        </w:tc>
        <w:tc>
          <w:tcPr>
            <w:tcW w:w="0" w:type="auto"/>
          </w:tcPr>
          <w:p w14:paraId="2F805059"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Mental and physical health value</w:t>
            </w:r>
          </w:p>
        </w:tc>
        <w:tc>
          <w:tcPr>
            <w:tcW w:w="0" w:type="auto"/>
          </w:tcPr>
          <w:p w14:paraId="6897359B"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6</w:t>
            </w:r>
          </w:p>
        </w:tc>
        <w:tc>
          <w:tcPr>
            <w:tcW w:w="0" w:type="auto"/>
          </w:tcPr>
          <w:p w14:paraId="0BF05BE5"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USD/person</w:t>
            </w:r>
          </w:p>
        </w:tc>
        <w:tc>
          <w:tcPr>
            <w:tcW w:w="0" w:type="auto"/>
          </w:tcPr>
          <w:p w14:paraId="1F0218D7"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{"citationItems":[{"id":"ITEM-1","itemData":{"author":[{"dropping-particle":"","family":"Environment Agency","given":"","non-dropping-particle":"","parse-names":false,"suffix":""}],"id":"ITEM-1","issue":"April","issued":{"date-parts":[["2018"]]},"title":"Irwell - Management Catchment","type":"article-journal"},"uris":["http://www.mendeley.com/documents/?uuid=fbab0e73-f0b8-421a-9838-d789fa9a2ce8"]}],"mendeley":{"formattedCitation":"(Environment Agency, 2018)","plainTextFormattedCitation":"(Environment Agency, 2018)","previouslyFormattedCitation":"(Environment Agency, 2018)"},"properties":{"noteIndex":0},"schema":"https://github.com/citation-style-language/schema/raw/master/csl-citation.json"}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Environment Agency, 20</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18)</w:t>
            </w:r>
          </w:p>
        </w:tc>
      </w:tr>
      <w:tr w:rsidR="00FE3BC3" w:rsidRPr="005B6F61" w14:paraId="00337B56" w14:textId="77777777" w:rsidTr="00CA0C1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738AC797"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5</w:t>
            </w:r>
          </w:p>
        </w:tc>
        <w:tc>
          <w:tcPr>
            <w:tcW w:w="0" w:type="auto"/>
          </w:tcPr>
          <w:p w14:paraId="2E17D3EF"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Fish productivity</w:t>
            </w:r>
          </w:p>
        </w:tc>
        <w:tc>
          <w:tcPr>
            <w:tcW w:w="0" w:type="auto"/>
          </w:tcPr>
          <w:p w14:paraId="632A36D6"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376</w:t>
            </w:r>
          </w:p>
        </w:tc>
        <w:tc>
          <w:tcPr>
            <w:tcW w:w="0" w:type="auto"/>
          </w:tcPr>
          <w:p w14:paraId="6586A6BA"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Kg/ha</w:t>
            </w:r>
          </w:p>
        </w:tc>
        <w:tc>
          <w:tcPr>
            <w:tcW w:w="0" w:type="auto"/>
          </w:tcPr>
          <w:p w14:paraId="79B7187D"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{"citationItems":[{"id":"ITEM-1","itemData":{"author":[{"dropping-particle":"","family":"Department of Fisheries","given":"","non-dropping-particle":"","parse-names":false,"suffix":""}],"container-title":"Fisheries Resources Survey System (FRSS), Department of Fisheries. Bangladesh: Ministry of Fisheries.","id":"ITEM-1","issued":{"date-parts":[["2018"]]},"page":"129","title":"Fisheries statistics of Bangladesh 2017-2018","type":"article-journal","volume":"35"},"uris":["http://www.mendeley.com/documents/?uuid=5d844d2e-e40e-45be-9fc6-04b489de3f51"]}],"mendeley":{"formattedCitation":"(Department of Fisheries, 2018)","plainTextFormattedCitation":"(Department of Fisheries, 2018)","previouslyFormattedCitation":"(Department of Fisheries, 2018)"},"properties":{"noteIndex":0},"schema":"https://github.com/citation-style-language/schema/raw/master/csl-citation.json"}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Department of Fisheries, 2018</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3ABBDF3B" w14:textId="77777777" w:rsidTr="00CA0C1E">
        <w:trPr>
          <w:trHeight w:val="277"/>
        </w:trPr>
        <w:tc>
          <w:tcPr>
            <w:cnfStyle w:val="001000000000" w:firstRow="0" w:lastRow="0" w:firstColumn="1" w:lastColumn="0" w:oddVBand="0" w:evenVBand="0" w:oddHBand="0" w:evenHBand="0" w:firstRowFirstColumn="0" w:firstRowLastColumn="0" w:lastRowFirstColumn="0" w:lastRowLastColumn="0"/>
            <w:tcW w:w="0" w:type="auto"/>
          </w:tcPr>
          <w:p w14:paraId="520F3289"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6</w:t>
            </w:r>
          </w:p>
        </w:tc>
        <w:tc>
          <w:tcPr>
            <w:tcW w:w="0" w:type="auto"/>
          </w:tcPr>
          <w:p w14:paraId="2C1296A0"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Fish price</w:t>
            </w:r>
          </w:p>
        </w:tc>
        <w:tc>
          <w:tcPr>
            <w:tcW w:w="0" w:type="auto"/>
          </w:tcPr>
          <w:p w14:paraId="60294CB8"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6</w:t>
            </w:r>
          </w:p>
        </w:tc>
        <w:tc>
          <w:tcPr>
            <w:tcW w:w="0" w:type="auto"/>
          </w:tcPr>
          <w:p w14:paraId="2B710B75"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USD/kg</w:t>
            </w:r>
          </w:p>
        </w:tc>
        <w:tc>
          <w:tcPr>
            <w:tcW w:w="0" w:type="auto"/>
          </w:tcPr>
          <w:p w14:paraId="2AD14E76"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(Fish Mart, 2020)</w:t>
            </w:r>
          </w:p>
        </w:tc>
      </w:tr>
      <w:tr w:rsidR="00FE3BC3" w:rsidRPr="005B6F61" w14:paraId="5AB91901" w14:textId="77777777" w:rsidTr="00CA0C1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546FB685"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7</w:t>
            </w:r>
          </w:p>
        </w:tc>
        <w:tc>
          <w:tcPr>
            <w:tcW w:w="0" w:type="auto"/>
          </w:tcPr>
          <w:p w14:paraId="5CB9EF38"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River area and distance</w:t>
            </w:r>
          </w:p>
        </w:tc>
        <w:tc>
          <w:tcPr>
            <w:tcW w:w="0" w:type="auto"/>
          </w:tcPr>
          <w:p w14:paraId="641B2E8E"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3860 and 162.5</w:t>
            </w:r>
          </w:p>
        </w:tc>
        <w:tc>
          <w:tcPr>
            <w:tcW w:w="0" w:type="auto"/>
          </w:tcPr>
          <w:p w14:paraId="01D5D70E"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Ha and km</w:t>
            </w:r>
          </w:p>
        </w:tc>
        <w:tc>
          <w:tcPr>
            <w:tcW w:w="0" w:type="auto"/>
          </w:tcPr>
          <w:p w14:paraId="03A7E2EC"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(Ministry of Water Resources, 2019)</w:t>
            </w:r>
          </w:p>
        </w:tc>
      </w:tr>
      <w:tr w:rsidR="00FE3BC3" w:rsidRPr="005B6F61" w14:paraId="287BBE15" w14:textId="77777777" w:rsidTr="00CA0C1E">
        <w:trPr>
          <w:trHeight w:val="277"/>
        </w:trPr>
        <w:tc>
          <w:tcPr>
            <w:cnfStyle w:val="001000000000" w:firstRow="0" w:lastRow="0" w:firstColumn="1" w:lastColumn="0" w:oddVBand="0" w:evenVBand="0" w:oddHBand="0" w:evenHBand="0" w:firstRowFirstColumn="0" w:firstRowLastColumn="0" w:lastRowFirstColumn="0" w:lastRowLastColumn="0"/>
            <w:tcW w:w="0" w:type="auto"/>
          </w:tcPr>
          <w:p w14:paraId="0A011EB6"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8</w:t>
            </w:r>
          </w:p>
        </w:tc>
        <w:tc>
          <w:tcPr>
            <w:tcW w:w="0" w:type="auto"/>
          </w:tcPr>
          <w:p w14:paraId="6803F120"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Shadow price of carbon sequestration </w:t>
            </w:r>
          </w:p>
        </w:tc>
        <w:tc>
          <w:tcPr>
            <w:tcW w:w="0" w:type="auto"/>
          </w:tcPr>
          <w:p w14:paraId="7A463DA0"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1.5</w:t>
            </w:r>
          </w:p>
        </w:tc>
        <w:tc>
          <w:tcPr>
            <w:tcW w:w="0" w:type="auto"/>
          </w:tcPr>
          <w:p w14:paraId="73B71DA1"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USD/ton</w:t>
            </w:r>
          </w:p>
        </w:tc>
        <w:tc>
          <w:tcPr>
            <w:tcW w:w="0" w:type="auto"/>
          </w:tcPr>
          <w:p w14:paraId="52F8A917"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{"citationItems":[{"id":"ITEM-1","itemData":{"DOI":"10.1016/j.eneco.2019.07.006","ISSN":"01409883","abstract":"This paper uses imputed national climate change impact functions to estimate national social costs of carbon, which are largest in poor countries with large populations. The national social costs of carbon of faster growing economies are less sensitive to the pure rate of time preference and more sensitive to the rate of risk aversion. The pattern of national social costs of carbon is not sensitive to the assumed impact function, climate sensitivity, and scenario, although the global social cost of carbon is. Income convergence raises the national social costs of carbon of poorer countries, and lowers them for richer countries. Both global and national social costs of carbon are most sensitive to the income elasticity of climate change impacts, a parameter about which we know little.","author":[{"dropping-particle":"","family":"Tol","given":"Richard S.J.","non-dropping-particle":"","parse-names":false,"suffix":""}],"container-title":"Energy Economics","id":"ITEM-1","issued":{"date-parts":[["2019"]]},"page":"555-566","publisher":"Elsevier B.V.","title":"A social cost of carbon for (almost) every country","type":"article-journal","volume":"83"},"uris":["http://www.mendeley.com/documents/?uuid=2d9916f4-bdf5-4da0-9a1c-8b99501b0bc4"]}],"mendeley":{"formattedCitation":"(Tol, 2019)","plainTextFormattedCitation":"(Tol, 2019)","previouslyFormattedCitation":"(Tol, 2019)"},"properties":{"noteIndex":0},"schema":"https://github.com/citation-style-language/schema/raw/master/csl-citation.json"}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Tol, 2019</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38CB10B2" w14:textId="77777777" w:rsidTr="00CA0C1E">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tcPr>
          <w:p w14:paraId="2E380698"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9</w:t>
            </w:r>
          </w:p>
        </w:tc>
        <w:tc>
          <w:tcPr>
            <w:tcW w:w="0" w:type="auto"/>
          </w:tcPr>
          <w:p w14:paraId="3661BC54"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Vegetation area</w:t>
            </w:r>
          </w:p>
        </w:tc>
        <w:tc>
          <w:tcPr>
            <w:tcW w:w="0" w:type="auto"/>
          </w:tcPr>
          <w:p w14:paraId="5E82A473"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102756</w:t>
            </w:r>
          </w:p>
        </w:tc>
        <w:tc>
          <w:tcPr>
            <w:tcW w:w="0" w:type="auto"/>
          </w:tcPr>
          <w:p w14:paraId="54EBC9FC"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ha</w:t>
            </w:r>
          </w:p>
        </w:tc>
        <w:tc>
          <w:tcPr>
            <w:tcW w:w="0" w:type="auto"/>
          </w:tcPr>
          <w:p w14:paraId="74B0AC33"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Author’s LULC map (Fig. 3)</w:t>
            </w:r>
          </w:p>
        </w:tc>
      </w:tr>
      <w:tr w:rsidR="00FE3BC3" w:rsidRPr="005B6F61" w14:paraId="2C75CC5D" w14:textId="77777777" w:rsidTr="00CA0C1E">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614C535B"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10</w:t>
            </w:r>
          </w:p>
        </w:tc>
        <w:tc>
          <w:tcPr>
            <w:tcW w:w="0" w:type="auto"/>
          </w:tcPr>
          <w:p w14:paraId="4826A9F7"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Carbon sequestration per hectare</w:t>
            </w:r>
          </w:p>
        </w:tc>
        <w:tc>
          <w:tcPr>
            <w:tcW w:w="0" w:type="auto"/>
          </w:tcPr>
          <w:p w14:paraId="0E5355C1"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12.4</w:t>
            </w:r>
          </w:p>
        </w:tc>
        <w:tc>
          <w:tcPr>
            <w:tcW w:w="0" w:type="auto"/>
          </w:tcPr>
          <w:p w14:paraId="2E0D8B9B"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roofErr w:type="spellStart"/>
            <w:r w:rsidRPr="005B6F61">
              <w:rPr>
                <w:rFonts w:ascii="Times New Roman" w:hAnsi="Times New Roman" w:cs="Times New Roman"/>
                <w:sz w:val="21"/>
                <w:szCs w:val="21"/>
              </w:rPr>
              <w:t>TonC</w:t>
            </w:r>
            <w:proofErr w:type="spellEnd"/>
            <w:r w:rsidRPr="005B6F61">
              <w:rPr>
                <w:rFonts w:ascii="Times New Roman" w:hAnsi="Times New Roman" w:cs="Times New Roman"/>
                <w:sz w:val="21"/>
                <w:szCs w:val="21"/>
              </w:rPr>
              <w:t>/ha</w:t>
            </w:r>
          </w:p>
        </w:tc>
        <w:tc>
          <w:tcPr>
            <w:tcW w:w="0" w:type="auto"/>
          </w:tcPr>
          <w:p w14:paraId="58B17F84"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roofErr w:type="spellStart"/>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{"citationItems":[{"id":"ITEM-1","itemData":{"author":[{"dropping-particle":"","family":"DoF","given":"","non-dropping-particle":"","parse-names":false,"suffix":""}],"container-title":"Department of Forestry,","id":"ITEM-1","issue":"January","issued":{"date-parts":[["2018"]]},"title":"Lao PDR’s Forest Reference Emission Level and Forest Reference Level for REDD+ Results Payment under the UNFCCC.","type":"article-journal"},"uris":["http://www.mendeley.com/documents/?uuid=b38bca08-59af-4aa8-a28f-c0057e9f1177"]}],"mendeley":{"formattedCitation":"(DoF, 2018)","plainTextFormattedCitation":"(DoF, 2018)","previouslyFormattedCitation":"(DoF, 2018)"},"properties":{"noteIndex":0},"schema":"https://github.com/citation-style-language/schema/raw/master/csl-citation.json"}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DoF</w:t>
            </w:r>
            <w:proofErr w:type="spellEnd"/>
            <w:r w:rsidRPr="005B6F61">
              <w:rPr>
                <w:rFonts w:ascii="Times New Roman" w:hAnsi="Times New Roman" w:cs="Times New Roman"/>
                <w:sz w:val="21"/>
                <w:szCs w:val="21"/>
              </w:rPr>
              <w:t>, 2018</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a, b)</w:t>
            </w:r>
          </w:p>
        </w:tc>
      </w:tr>
      <w:tr w:rsidR="00FE3BC3" w:rsidRPr="005B6F61" w14:paraId="32256990" w14:textId="77777777" w:rsidTr="00CA0C1E">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tcPr>
          <w:p w14:paraId="3E2DC45B"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11</w:t>
            </w:r>
          </w:p>
        </w:tc>
        <w:tc>
          <w:tcPr>
            <w:tcW w:w="0" w:type="auto"/>
          </w:tcPr>
          <w:p w14:paraId="7CD2B637"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Navigation revenue capacity</w:t>
            </w:r>
          </w:p>
        </w:tc>
        <w:tc>
          <w:tcPr>
            <w:tcW w:w="0" w:type="auto"/>
          </w:tcPr>
          <w:p w14:paraId="3AA5500C"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5445</w:t>
            </w:r>
          </w:p>
        </w:tc>
        <w:tc>
          <w:tcPr>
            <w:tcW w:w="0" w:type="auto"/>
          </w:tcPr>
          <w:p w14:paraId="72FC9DC5"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USD/km</w:t>
            </w:r>
          </w:p>
        </w:tc>
        <w:tc>
          <w:tcPr>
            <w:tcW w:w="0" w:type="auto"/>
          </w:tcPr>
          <w:p w14:paraId="603D7E5C"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roofErr w:type="spellStart"/>
            <w:r w:rsidRPr="005B6F61">
              <w:rPr>
                <w:rFonts w:ascii="Times New Roman" w:hAnsi="Times New Roman" w:cs="Times New Roman"/>
                <w:sz w:val="21"/>
                <w:szCs w:val="21"/>
              </w:rPr>
              <w:t>Khorshed</w:t>
            </w:r>
            <w:proofErr w:type="spellEnd"/>
            <w:r w:rsidRPr="005B6F61">
              <w:rPr>
                <w:rFonts w:ascii="Times New Roman" w:hAnsi="Times New Roman" w:cs="Times New Roman"/>
                <w:sz w:val="21"/>
                <w:szCs w:val="21"/>
              </w:rPr>
              <w:t xml:space="preserve"> and </w:t>
            </w:r>
            <w:proofErr w:type="spellStart"/>
            <w:r w:rsidRPr="005B6F61">
              <w:rPr>
                <w:rFonts w:ascii="Times New Roman" w:hAnsi="Times New Roman" w:cs="Times New Roman"/>
                <w:sz w:val="21"/>
                <w:szCs w:val="21"/>
              </w:rPr>
              <w:t>Marinova</w:t>
            </w:r>
            <w:proofErr w:type="spellEnd"/>
            <w:r w:rsidRPr="005B6F61">
              <w:rPr>
                <w:rFonts w:ascii="Times New Roman" w:hAnsi="Times New Roman" w:cs="Times New Roman"/>
                <w:sz w:val="21"/>
                <w:szCs w:val="21"/>
              </w:rPr>
              <w:t>, 2006)</w:t>
            </w:r>
          </w:p>
        </w:tc>
      </w:tr>
      <w:tr w:rsidR="00FE3BC3" w:rsidRPr="005B6F61" w14:paraId="7725A046" w14:textId="77777777" w:rsidTr="00CA0C1E">
        <w:trPr>
          <w:trHeight w:val="277"/>
        </w:trPr>
        <w:tc>
          <w:tcPr>
            <w:cnfStyle w:val="001000000000" w:firstRow="0" w:lastRow="0" w:firstColumn="1" w:lastColumn="0" w:oddVBand="0" w:evenVBand="0" w:oddHBand="0" w:evenHBand="0" w:firstRowFirstColumn="0" w:firstRowLastColumn="0" w:lastRowFirstColumn="0" w:lastRowLastColumn="0"/>
            <w:tcW w:w="0" w:type="auto"/>
          </w:tcPr>
          <w:p w14:paraId="604F807E"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12</w:t>
            </w:r>
          </w:p>
        </w:tc>
        <w:tc>
          <w:tcPr>
            <w:tcW w:w="0" w:type="auto"/>
          </w:tcPr>
          <w:p w14:paraId="6501510A"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Water supply rev capacity</w:t>
            </w:r>
          </w:p>
        </w:tc>
        <w:tc>
          <w:tcPr>
            <w:tcW w:w="0" w:type="auto"/>
          </w:tcPr>
          <w:p w14:paraId="7E8EE2B7"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202374</w:t>
            </w:r>
          </w:p>
        </w:tc>
        <w:tc>
          <w:tcPr>
            <w:tcW w:w="0" w:type="auto"/>
          </w:tcPr>
          <w:p w14:paraId="4A9C90DF"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USD/km</w:t>
            </w:r>
            <w:r w:rsidRPr="005B6F61">
              <w:rPr>
                <w:rFonts w:ascii="Times New Roman" w:hAnsi="Times New Roman" w:cs="Times New Roman"/>
                <w:sz w:val="21"/>
                <w:szCs w:val="21"/>
                <w:vertAlign w:val="superscript"/>
              </w:rPr>
              <w:t>2</w:t>
            </w:r>
          </w:p>
        </w:tc>
        <w:tc>
          <w:tcPr>
            <w:tcW w:w="0" w:type="auto"/>
          </w:tcPr>
          <w:p w14:paraId="736EA7BB"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roofErr w:type="spellStart"/>
            <w:r w:rsidRPr="005B6F61">
              <w:rPr>
                <w:rFonts w:ascii="Times New Roman" w:hAnsi="Times New Roman" w:cs="Times New Roman"/>
                <w:sz w:val="21"/>
                <w:szCs w:val="21"/>
              </w:rPr>
              <w:t>Khorshed</w:t>
            </w:r>
            <w:proofErr w:type="spellEnd"/>
            <w:r w:rsidRPr="005B6F61">
              <w:rPr>
                <w:rFonts w:ascii="Times New Roman" w:hAnsi="Times New Roman" w:cs="Times New Roman"/>
                <w:sz w:val="21"/>
                <w:szCs w:val="21"/>
              </w:rPr>
              <w:t xml:space="preserve"> and </w:t>
            </w:r>
            <w:proofErr w:type="spellStart"/>
            <w:r w:rsidRPr="005B6F61">
              <w:rPr>
                <w:rFonts w:ascii="Times New Roman" w:hAnsi="Times New Roman" w:cs="Times New Roman"/>
                <w:sz w:val="21"/>
                <w:szCs w:val="21"/>
              </w:rPr>
              <w:t>Marinova</w:t>
            </w:r>
            <w:proofErr w:type="spellEnd"/>
            <w:r w:rsidRPr="005B6F61">
              <w:rPr>
                <w:rFonts w:ascii="Times New Roman" w:hAnsi="Times New Roman" w:cs="Times New Roman"/>
                <w:sz w:val="21"/>
                <w:szCs w:val="21"/>
              </w:rPr>
              <w:t>, 2006)</w:t>
            </w:r>
          </w:p>
        </w:tc>
      </w:tr>
      <w:tr w:rsidR="00FE3BC3" w:rsidRPr="005B6F61" w14:paraId="47198F4C" w14:textId="77777777" w:rsidTr="00CA0C1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79829AA2"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13</w:t>
            </w:r>
          </w:p>
        </w:tc>
        <w:tc>
          <w:tcPr>
            <w:tcW w:w="0" w:type="auto"/>
          </w:tcPr>
          <w:p w14:paraId="227326C6"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Irrigation area</w:t>
            </w:r>
          </w:p>
        </w:tc>
        <w:tc>
          <w:tcPr>
            <w:tcW w:w="0" w:type="auto"/>
          </w:tcPr>
          <w:p w14:paraId="36A33F64"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41282</w:t>
            </w:r>
          </w:p>
        </w:tc>
        <w:tc>
          <w:tcPr>
            <w:tcW w:w="0" w:type="auto"/>
          </w:tcPr>
          <w:p w14:paraId="2FC3A16B"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ha</w:t>
            </w:r>
          </w:p>
        </w:tc>
        <w:tc>
          <w:tcPr>
            <w:tcW w:w="0" w:type="auto"/>
          </w:tcPr>
          <w:p w14:paraId="7F144149"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Author’s LULC map (Fig. 3)</w:t>
            </w:r>
          </w:p>
        </w:tc>
      </w:tr>
      <w:tr w:rsidR="00FE3BC3" w:rsidRPr="005B6F61" w14:paraId="74923C64" w14:textId="77777777" w:rsidTr="00CA0C1E">
        <w:trPr>
          <w:trHeight w:val="277"/>
        </w:trPr>
        <w:tc>
          <w:tcPr>
            <w:cnfStyle w:val="001000000000" w:firstRow="0" w:lastRow="0" w:firstColumn="1" w:lastColumn="0" w:oddVBand="0" w:evenVBand="0" w:oddHBand="0" w:evenHBand="0" w:firstRowFirstColumn="0" w:firstRowLastColumn="0" w:lastRowFirstColumn="0" w:lastRowLastColumn="0"/>
            <w:tcW w:w="0" w:type="auto"/>
          </w:tcPr>
          <w:p w14:paraId="3A9B212A"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14</w:t>
            </w:r>
          </w:p>
        </w:tc>
        <w:tc>
          <w:tcPr>
            <w:tcW w:w="0" w:type="auto"/>
          </w:tcPr>
          <w:p w14:paraId="6C5417D4"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Irrigation value</w:t>
            </w:r>
          </w:p>
        </w:tc>
        <w:tc>
          <w:tcPr>
            <w:tcW w:w="0" w:type="auto"/>
          </w:tcPr>
          <w:p w14:paraId="71231C78"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172.35</w:t>
            </w:r>
          </w:p>
        </w:tc>
        <w:tc>
          <w:tcPr>
            <w:tcW w:w="0" w:type="auto"/>
          </w:tcPr>
          <w:p w14:paraId="6B081C8E"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USD/ha</w:t>
            </w:r>
          </w:p>
        </w:tc>
        <w:tc>
          <w:tcPr>
            <w:tcW w:w="0" w:type="auto"/>
          </w:tcPr>
          <w:p w14:paraId="313C6242"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{"citationItems":[{"id":"ITEM-1","itemData":{"DOI":"10.5772/28991","author":[{"dropping-particle":"","family":"Tanveer","given":"Nasima","non-dropping-particle":"","parse-names":false,"suffix":""}],"container-title":"Problems, Perspectives and Challenges of Agricultural Water Management","id":"ITEM-1","issued":{"date-parts":[["2012"]]},"title":"Irrigation Institutions of Bangladesh: Some Lessons","type":"article-journal"},"uris":["http://www.mendeley.com/documents/?uuid=a231b9b7-15b0-402e-87c5-f0be08c95ee7"]}],"mendeley":{"formattedCitation":"(Tanveer, 2012)","plainTextFormattedCitation":"(Tanveer, 2012)","previouslyFormattedCitation":"(Tanveer, 2012)"},"properties":{"noteIndex":0},"schema":"https://github.com/citation-style-language/schema/raw/master/csl-citation.json"}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Tanveer, 2012</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2961B320" w14:textId="77777777" w:rsidTr="00CA0C1E">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tcPr>
          <w:p w14:paraId="2923ADEF"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15</w:t>
            </w:r>
          </w:p>
        </w:tc>
        <w:tc>
          <w:tcPr>
            <w:tcW w:w="0" w:type="auto"/>
          </w:tcPr>
          <w:p w14:paraId="58D468FD"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NC depletion rate</w:t>
            </w:r>
          </w:p>
        </w:tc>
        <w:tc>
          <w:tcPr>
            <w:tcW w:w="0" w:type="auto"/>
          </w:tcPr>
          <w:p w14:paraId="67CC9078"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0.04</w:t>
            </w:r>
          </w:p>
        </w:tc>
        <w:tc>
          <w:tcPr>
            <w:tcW w:w="0" w:type="auto"/>
          </w:tcPr>
          <w:p w14:paraId="2DCF2E47"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roofErr w:type="spellStart"/>
            <w:r w:rsidRPr="005B6F61">
              <w:rPr>
                <w:rFonts w:ascii="Times New Roman" w:hAnsi="Times New Roman" w:cs="Times New Roman"/>
                <w:sz w:val="21"/>
                <w:szCs w:val="21"/>
              </w:rPr>
              <w:t>Dmn</w:t>
            </w:r>
            <w:proofErr w:type="spellEnd"/>
          </w:p>
        </w:tc>
        <w:tc>
          <w:tcPr>
            <w:tcW w:w="0" w:type="auto"/>
          </w:tcPr>
          <w:p w14:paraId="002F15BD"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(Shimamura and </w:t>
            </w:r>
            <w:proofErr w:type="spellStart"/>
            <w:r w:rsidRPr="005B6F61">
              <w:rPr>
                <w:rFonts w:ascii="Times New Roman" w:hAnsi="Times New Roman" w:cs="Times New Roman"/>
                <w:sz w:val="21"/>
                <w:szCs w:val="21"/>
              </w:rPr>
              <w:t>Mizunoya</w:t>
            </w:r>
            <w:proofErr w:type="spellEnd"/>
            <w:r w:rsidRPr="005B6F61">
              <w:rPr>
                <w:rFonts w:ascii="Times New Roman" w:hAnsi="Times New Roman" w:cs="Times New Roman"/>
                <w:sz w:val="21"/>
                <w:szCs w:val="21"/>
              </w:rPr>
              <w:t>, 2020)</w:t>
            </w:r>
          </w:p>
        </w:tc>
      </w:tr>
      <w:tr w:rsidR="00FE3BC3" w:rsidRPr="005B6F61" w14:paraId="2CF16A3A" w14:textId="77777777" w:rsidTr="00CA0C1E">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2421A6B3"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16</w:t>
            </w:r>
          </w:p>
        </w:tc>
        <w:tc>
          <w:tcPr>
            <w:tcW w:w="0" w:type="auto"/>
          </w:tcPr>
          <w:p w14:paraId="3A04DB3F"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Basin area</w:t>
            </w:r>
          </w:p>
        </w:tc>
        <w:tc>
          <w:tcPr>
            <w:tcW w:w="0" w:type="auto"/>
          </w:tcPr>
          <w:p w14:paraId="675BDEE5"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3500</w:t>
            </w:r>
          </w:p>
        </w:tc>
        <w:tc>
          <w:tcPr>
            <w:tcW w:w="0" w:type="auto"/>
          </w:tcPr>
          <w:p w14:paraId="4A82DD51"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Km</w:t>
            </w:r>
            <w:r w:rsidRPr="005B6F61">
              <w:rPr>
                <w:rFonts w:ascii="Times New Roman" w:hAnsi="Times New Roman" w:cs="Times New Roman"/>
                <w:sz w:val="21"/>
                <w:szCs w:val="21"/>
                <w:vertAlign w:val="superscript"/>
              </w:rPr>
              <w:t>2</w:t>
            </w:r>
          </w:p>
        </w:tc>
        <w:tc>
          <w:tcPr>
            <w:tcW w:w="0" w:type="auto"/>
          </w:tcPr>
          <w:p w14:paraId="19715C5F"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(BBS, 2019)</w:t>
            </w:r>
          </w:p>
        </w:tc>
      </w:tr>
      <w:tr w:rsidR="00FE3BC3" w:rsidRPr="005B6F61" w14:paraId="69FA314C" w14:textId="77777777" w:rsidTr="00CA0C1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4484F203"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17</w:t>
            </w:r>
          </w:p>
        </w:tc>
        <w:tc>
          <w:tcPr>
            <w:tcW w:w="0" w:type="auto"/>
          </w:tcPr>
          <w:p w14:paraId="3B4526BF"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Soil nutrition and water regulation value</w:t>
            </w:r>
          </w:p>
        </w:tc>
        <w:tc>
          <w:tcPr>
            <w:tcW w:w="0" w:type="auto"/>
          </w:tcPr>
          <w:p w14:paraId="66EC3611"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23</w:t>
            </w:r>
          </w:p>
        </w:tc>
        <w:tc>
          <w:tcPr>
            <w:tcW w:w="0" w:type="auto"/>
          </w:tcPr>
          <w:p w14:paraId="0EE30B5C"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USD/ton/year</w:t>
            </w:r>
          </w:p>
        </w:tc>
        <w:tc>
          <w:tcPr>
            <w:tcW w:w="0" w:type="auto"/>
          </w:tcPr>
          <w:p w14:paraId="37379274"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{"citationItems":[{"id":"ITEM-1","itemData":{"DOI":"10.4028/www.scientific.net/AMM.448-453.225","ISBN":"9783037859124","ISSN":"16609336","abstract":"Under a scenario of global climate change, the water ecosystem services of Luan River basin have attracted considerable public attention. In this paper, the term of water ecosystem services is described as Green water and blue water formed from the water cycle process to provide the conditions and utility for maintaining the structure and process of forest, grassland, wetland, lake, river ecosystem. In this study, we estimated the magnitudes and economic values of the water ecosystem services in Luan River basin. The economic value of water ecosystem services in Luan River basin was estimated to be 778.32×108 Yuan in 2000. The ratios of the economic values of water direct ecosystem services were 5.89%, and rest 94.11% of the all monetary value was water indirect ecosystem services. Among the water ecosystem services indicators we estimated, fruit, timber, fishery products, Fresh water supply, Hydropower and recreation were measured in the social economic system, about 59.81% of the monetary value of water ecosystem services is measured to reflect water resources ecological value. © (2014) Trans Tech Publications, Switzerland.","author":[{"dropping-particle":"","family":"Hao","given":"Cai Lian","non-dropping-particle":"","parse-names":false,"suffix":""},{"dropping-particle":"","family":"Yan","given":"Deng Hua","non-dropping-particle":"","parse-names":false,"suffix":""},{"dropping-particle":"","family":"Qin","given":"Tian Ling","non-dropping-particle":"","parse-names":false,"suffix":""},{"dropping-particle":"","family":"Zhang","given":"Cheng","non-dropping-particle":"","parse-names":false,"suffix":""},{"dropping-particle":"","family":"Yin","given":"Jun","non-dropping-particle":"","parse-names":false,"suffix":""}],"container-title":"Applied Mechanics and Materials","id":"ITEM-1","issue":"2016","issued":{"date-parts":[["2014"]]},"page":"225-234","title":"Water ecosystem services and their value-a case study in Luan River basin, North China","type":"article-journal","volume":"448-453"},"uris":["http://www.mendeley.com/documents/?uuid=d9d5ae50-662f-4ed5-a524-6fd0523fd514"]}],"mendeley":{"formattedCitation":"(Hao et al., 2014b)","plainTextFormattedCitation":"(Hao et al., 2014b)","previouslyFormattedCitation":"(Hao et al., 2014b)"},"properties":{"noteIndex":0},"schema":"https://github.com/citation-style-language/schema/raw/master/csl-citation.json"}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Hao et al., 2014</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0B27A348" w14:textId="77777777" w:rsidTr="00CA0C1E">
        <w:trPr>
          <w:trHeight w:val="277"/>
        </w:trPr>
        <w:tc>
          <w:tcPr>
            <w:cnfStyle w:val="001000000000" w:firstRow="0" w:lastRow="0" w:firstColumn="1" w:lastColumn="0" w:oddVBand="0" w:evenVBand="0" w:oddHBand="0" w:evenHBand="0" w:firstRowFirstColumn="0" w:firstRowLastColumn="0" w:lastRowFirstColumn="0" w:lastRowLastColumn="0"/>
            <w:tcW w:w="0" w:type="auto"/>
          </w:tcPr>
          <w:p w14:paraId="3E42238D"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18</w:t>
            </w:r>
          </w:p>
        </w:tc>
        <w:tc>
          <w:tcPr>
            <w:tcW w:w="0" w:type="auto"/>
          </w:tcPr>
          <w:p w14:paraId="0A5AA421"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Soil nutrition and water regulation capacity</w:t>
            </w:r>
          </w:p>
        </w:tc>
        <w:tc>
          <w:tcPr>
            <w:tcW w:w="0" w:type="auto"/>
          </w:tcPr>
          <w:p w14:paraId="5257398A"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30.4</w:t>
            </w:r>
          </w:p>
        </w:tc>
        <w:tc>
          <w:tcPr>
            <w:tcW w:w="0" w:type="auto"/>
          </w:tcPr>
          <w:p w14:paraId="77473BC5"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Ton/km</w:t>
            </w:r>
            <w:r w:rsidRPr="005B6F61">
              <w:rPr>
                <w:rFonts w:ascii="Times New Roman" w:hAnsi="Times New Roman" w:cs="Times New Roman"/>
                <w:sz w:val="21"/>
                <w:szCs w:val="21"/>
                <w:vertAlign w:val="superscript"/>
              </w:rPr>
              <w:t>2</w:t>
            </w:r>
          </w:p>
        </w:tc>
        <w:tc>
          <w:tcPr>
            <w:tcW w:w="0" w:type="auto"/>
          </w:tcPr>
          <w:p w14:paraId="02CCF034"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{"citationItems":[{"id":"ITEM-1","itemData":{"DOI":"10.4028/www.scientific.net/AMM.448-453.225","ISBN":"9783037859124","ISSN":"16609336","abstract":"Under a scenario of global climate change, the water ecosystem services of Luan River basin have attracted considerable public attention. In this paper, the term of water ecosystem services is described as Green water and blue water formed from the water cycle process to provide the conditions and utility for maintaining the structure and process of forest, grassland, wetland, lake, river ecosystem. In this study, we estimated the magnitudes and economic values of the water ecosystem services in Luan River basin. The economic value of water ecosystem services in Luan River basin was estimated to be 778.32×108 Yuan in 2000. The ratios of the economic values of water direct ecosystem services were 5.89%, and rest 94.11% of the all monetary value was water indirect ecosystem services. Among the water ecosystem services indicators we estimated, fruit, timber, fishery products, Fresh water supply, Hydropower and recreation were measured in the social economic system, about 59.81% of the monetary value of water ecosystem services is measured to reflect water resources ecological value. © (2014) Trans Tech Publications, Switzerland.","author":[{"dropping-particle":"","family":"Hao","given":"Cai Lian","non-dropping-particle":"","parse-names":false,"suffix":""},{"dropping-particle":"","family":"Yan","given":"Deng Hua","non-dropping-particle":"","parse-names":false,"suffix":""},{"dropping-particle":"","family":"Qin","given":"Tian Ling","non-dropping-particle":"","parse-names":false,"suffix":""},{"dropping-particle":"","family":"Zhang","given":"Cheng","non-dropping-particle":"","parse-names":false,"suffix":""},{"dropping-particle":"","family":"Yin","given":"Jun","non-dropping-particle":"","parse-names":false,"suffix":""}],"container-title":"Applied Mechanics and Materials","id":"ITEM-1","issue":"2016","issued":{"date-parts":[["2014"]]},"page":"225-234","title":"Water ecosystem services and their value-a case study in Luan River basin, North China","type":"article-journal","volume":"448-453"},"uris":["http://www.mendeley.com/documents/?uuid=d9d5ae50-662f-4ed5-a524-6fd0523fd514"]}],"mendeley":{"formattedCitation":"(Hao et al., 2014b)","plainTextFormattedCitation":"(Hao et al., 2014b)","previouslyFormattedCitation":"(Hao et al., 2014b)"},"properties":{"noteIndex":0},"schema":"https://github.com/citation-style-language/schema/raw/master/csl-citation.json"}</w:instrTex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{"citationItems":[{"id":"ITEM-1","itemData":{"DOI":"10.4028/www.scientific.net/AMM.448-453.225","ISBN":"9783037859124","ISSN":"16609336","abstract":"Under a scenario of global climate change, the water ecosystem services of Luan River basin have attracted considerable public attention. In this paper, the term of water ecosystem services is described as Green water and blue water formed from the water cycle process to provide the conditions and utility for maintaining the structure and process of forest, grassland, wetland, lake, river ecosystem. In this study, we estimated the magnitudes and economic values of the water ecosystem services in Luan River basin. The economic value of water ecosystem services in Luan River basin was estimated to be 778.32×108 Yuan in 2000. The ratios of the economic values of water direct ecosystem services were 5.89%, and rest 94.11% of the all monetary value was water indirect ecosystem services. Among the water ecosystem services indicators we estimated, fruit, timber, fishery products, Fresh water supply, Hydropower and recreation were measured in the social economic system, about 59.81% of the monetary value of water ecosystem services is measured to reflect water resources ecological value. © (2014) Trans Tech Publications, Switzerland.","author":[{"dropping-particle":"","family":"Hao","given":"Cai Lian","non-dropping-particle":"","parse-names":false,"suffix":""},{"dropping-particle":"","family":"Yan","given":"Deng Hua","non-dropping-particle":"","parse-names":false,"suffix":""},{"dropping-particle":"","family":"Qin","given":"Tian Ling","non-dropping-particle":"","parse-names":false,"suffix":""},{"dropping-particle":"","family":"Zhang","given":"Cheng","non-dropping-particle":"","parse-names":false,"suffix":""},{"dropping-particle":"","family":"Yin","given":"Jun","non-dropping-particle":"","parse-names":false,"suffix":""}],"container-title":"Applied Mechanics and Materials","id":"ITEM-1","issue":"2016","issued":{"date-parts":[["2014"]]},"page":"225-234","title":"Water ecosystem services and their value-a case study in Luan River basin, North China","type":"article-journal","volume":"448-453"},"uris":["http://www.mendeley.com/documents/?uuid=d9d5ae50-662f-4ed5-a524-6fd0523fd514"]}],"mendeley":{"formattedCitation":"(Hao et al., 2014b)","plainTextFormattedCitation":"(Hao et al., 2014b)","previouslyFormattedCitation":"(Hao et al., 2014b)"},"properties":{"noteIndex":0},"schema":"https://github.com/citation-style-language/schema/raw/master/csl-citation.json"}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Hao et al., 2014</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770D5129" w14:textId="77777777" w:rsidTr="00CA0C1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0AAFB0F7"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19</w:t>
            </w:r>
          </w:p>
        </w:tc>
        <w:tc>
          <w:tcPr>
            <w:tcW w:w="0" w:type="auto"/>
          </w:tcPr>
          <w:p w14:paraId="1124B9DB"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Flood regulation value</w:t>
            </w:r>
          </w:p>
        </w:tc>
        <w:tc>
          <w:tcPr>
            <w:tcW w:w="0" w:type="auto"/>
          </w:tcPr>
          <w:p w14:paraId="48FAD1BD"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0.0176</w:t>
            </w:r>
          </w:p>
        </w:tc>
        <w:tc>
          <w:tcPr>
            <w:tcW w:w="0" w:type="auto"/>
          </w:tcPr>
          <w:p w14:paraId="594D2809"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USD/m</w:t>
            </w:r>
            <w:r w:rsidRPr="005B6F61">
              <w:rPr>
                <w:rFonts w:ascii="Times New Roman" w:hAnsi="Times New Roman" w:cs="Times New Roman"/>
                <w:sz w:val="21"/>
                <w:szCs w:val="21"/>
                <w:vertAlign w:val="superscript"/>
              </w:rPr>
              <w:t>3</w:t>
            </w:r>
            <w:r w:rsidRPr="005B6F61">
              <w:rPr>
                <w:rFonts w:ascii="Times New Roman" w:hAnsi="Times New Roman" w:cs="Times New Roman"/>
                <w:sz w:val="21"/>
                <w:szCs w:val="21"/>
              </w:rPr>
              <w:t>/year</w:t>
            </w:r>
          </w:p>
        </w:tc>
        <w:tc>
          <w:tcPr>
            <w:tcW w:w="0" w:type="auto"/>
          </w:tcPr>
          <w:p w14:paraId="0005BC16"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{"citationItems":[{"id":"ITEM-1","itemData":{"DOI":"10.4028/www.scientific.net/AMM.448-453.225","ISBN":"9783037859124","ISSN":"16609336","abstract":"Under a scenario of global climate change, the water ecosystem services of Luan River basin have attracted considerable public attention. In this paper, the term of water ecosystem services is described as Green water and blue water formed from the water cycle process to provide the conditions and utility for maintaining the structure and process of forest, grassland, wetland, lake, river ecosystem. In this study, we estimated the magnitudes and economic values of the water ecosystem services in Luan River basin. The economic value of water ecosystem services in Luan River basin was estimated to be 778.32×108 Yuan in 2000. The ratios of the economic values of water direct ecosystem services were 5.89%, and rest 94.11% of the all monetary value was water indirect ecosystem services. Among the water ecosystem services indicators we estimated, fruit, timber, fishery products, Fresh water supply, Hydropower and recreation were measured in the social economic system, about 59.81% of the monetary value of water ecosystem services is measured to reflect water resources ecological value. © (2014) Trans Tech Publications, Switzerland.","author":[{"dropping-particle":"","family":"Hao","given":"Cai Lian","non-dropping-particle":"","parse-names":false,"suffix":""},{"dropping-particle":"","family":"Yan","given":"Deng Hua","non-dropping-particle":"","parse-names":false,"suffix":""},{"dropping-particle":"","family":"Qin","given":"Tian Ling","non-dropping-particle":"","parse-names":false,"suffix":""},{"dropping-particle":"","family":"Zhang","given":"Cheng","non-dropping-particle":"","parse-names":false,"suffix":""},{"dropping-particle":"","family":"Yin","given":"Jun","non-dropping-particle":"","parse-names":false,"suffix":""}],"container-title":"Applied Mechanics and Materials","id":"ITEM-1","issue":"2016","issued":{"date-parts":[["2014"]]},"page":"225-234","title":"Water ecosystem services and their value-a case study in Luan River basin, North China","type":"article-journal","volume":"448-453"},"uris":["http://www.mendeley.com/documents/?uuid=d9d5ae50-662f-4ed5-a524-6fd0523fd514"]}],"mendeley":{"formattedCitation":"(Hao et al., 2014b)","plainTextFormattedCitation":"(Hao et al., 2014b)","previouslyFormattedCitation":"(Hao et al., 2014b)"},"properties":{"noteIndex":0},"schema":"https://github.com/citation-style-language/schema/raw/master/csl-citation.json"}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Hao et al., 2014</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49CE6D56" w14:textId="77777777" w:rsidTr="00CA0C1E">
        <w:trPr>
          <w:trHeight w:val="201"/>
        </w:trPr>
        <w:tc>
          <w:tcPr>
            <w:cnfStyle w:val="001000000000" w:firstRow="0" w:lastRow="0" w:firstColumn="1" w:lastColumn="0" w:oddVBand="0" w:evenVBand="0" w:oddHBand="0" w:evenHBand="0" w:firstRowFirstColumn="0" w:firstRowLastColumn="0" w:lastRowFirstColumn="0" w:lastRowLastColumn="0"/>
            <w:tcW w:w="0" w:type="auto"/>
          </w:tcPr>
          <w:p w14:paraId="54EF8270" w14:textId="77777777" w:rsidR="00FE3BC3" w:rsidRPr="005B6F61" w:rsidRDefault="00FE3BC3" w:rsidP="00CA0C1E">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20</w:t>
            </w:r>
          </w:p>
        </w:tc>
        <w:tc>
          <w:tcPr>
            <w:tcW w:w="0" w:type="auto"/>
          </w:tcPr>
          <w:p w14:paraId="036BE3B9"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Capacity of Flood Regulation</w:t>
            </w:r>
          </w:p>
        </w:tc>
        <w:tc>
          <w:tcPr>
            <w:tcW w:w="0" w:type="auto"/>
          </w:tcPr>
          <w:p w14:paraId="5D0BEC4C"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142900</w:t>
            </w:r>
          </w:p>
        </w:tc>
        <w:tc>
          <w:tcPr>
            <w:tcW w:w="0" w:type="auto"/>
          </w:tcPr>
          <w:p w14:paraId="2D751360"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w:t>
            </w:r>
            <w:r w:rsidRPr="005B6F61">
              <w:rPr>
                <w:rFonts w:ascii="Times New Roman" w:hAnsi="Times New Roman" w:cs="Times New Roman"/>
                <w:sz w:val="21"/>
                <w:szCs w:val="21"/>
                <w:vertAlign w:val="superscript"/>
              </w:rPr>
              <w:t>3</w:t>
            </w:r>
            <w:r w:rsidRPr="005B6F61">
              <w:rPr>
                <w:rFonts w:ascii="Times New Roman" w:hAnsi="Times New Roman" w:cs="Times New Roman"/>
                <w:sz w:val="21"/>
                <w:szCs w:val="21"/>
              </w:rPr>
              <w:t>/km</w:t>
            </w:r>
            <w:r w:rsidRPr="005B6F61">
              <w:rPr>
                <w:rFonts w:ascii="Times New Roman" w:hAnsi="Times New Roman" w:cs="Times New Roman"/>
                <w:sz w:val="21"/>
                <w:szCs w:val="21"/>
                <w:vertAlign w:val="superscript"/>
              </w:rPr>
              <w:t>2</w:t>
            </w:r>
          </w:p>
        </w:tc>
        <w:tc>
          <w:tcPr>
            <w:tcW w:w="0" w:type="auto"/>
          </w:tcPr>
          <w:p w14:paraId="7F7515B3" w14:textId="77777777" w:rsidR="00FE3BC3" w:rsidRPr="005B6F61" w:rsidRDefault="00FE3BC3" w:rsidP="00CA0C1E">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{"citationItems":[{"id":"ITEM-1","itemData":{"DOI":"10.4028/www.scientific.net/AMM.448-453.225","ISBN":"9783037859124","ISSN":"16609336","abstract":"Under a scenario of global climate change, the water ecosystem services of Luan River basin have attracted considerable public attention. In this paper, the term of water ecosystem services is described as Green water and blue water formed from the water cycle process to provide the conditions and utility for maintaining the structure and process of forest, grassland, wetland, lake, river ecosystem. In this study, we estimated the magnitudes and economic values of the water ecosystem services in Luan River basin. The economic value of water ecosystem services in Luan River basin was estimated to be 778.32×108 Yuan in 2000. The ratios of the economic values of water direct ecosystem services were 5.89%, and rest 94.11% of the all monetary value was water indirect ecosystem services. Among the water ecosystem services indicators we estimated, fruit, timber, fishery products, Fresh water supply, Hydropower and recreation were measured in the social economic system, about 59.81% of the monetary value of water ecosystem services is measured to reflect water resources ecological value. © (2014) Trans Tech Publications, Switzerland.","author":[{"dropping-particle":"","family":"Hao","given":"Cai Lian","non-dropping-particle":"","parse-names":false,"suffix":""},{"dropping-particle":"","family":"Yan","given":"Deng Hua","non-dropping-particle":"","parse-names":false,"suffix":""},{"dropping-particle":"","family":"Qin","given":"Tian Ling","non-dropping-particle":"","parse-names":false,"suffix":""},{"dropping-particle":"","family":"Zhang","given":"Cheng","non-dropping-particle":"","parse-names":false,"suffix":""},{"dropping-particle":"","family":"Yin","given":"Jun","non-dropping-particle":"","parse-names":false,"suffix":""}],"container-title":"Applied Mechanics and Materials","id":"ITEM-1","issue":"2016","issued":{"date-parts":[["2014"]]},"page":"225-234","title":"Water ecosystem services and their value-a case study in Luan River basin, North China","type":"article-journal","volume":"448-453"},"uris":["http://www.mendeley.com/documents/?uuid=d9d5ae50-662f-4ed5-a524-6fd0523fd514"]}],"mendeley":{"formattedCitation":"(Hao et al., 2014b)","plainTextFormattedCitation":"(Hao et al., 2014b)","previouslyFormattedCitation":"(Hao et al., 2014b)"},"properties":{"noteIndex":0},"schema":"https://github.com/citation-style-language/schema/raw/master/csl-citation.json"}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Hao et al., 2014</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014AF099" w14:textId="77777777" w:rsidTr="00CA0C1E">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0" w:type="auto"/>
          </w:tcPr>
          <w:p w14:paraId="0F455915" w14:textId="77777777" w:rsidR="00FE3BC3" w:rsidRPr="005B6F61" w:rsidRDefault="00FE3BC3" w:rsidP="00CA0C1E">
            <w:pPr>
              <w:tabs>
                <w:tab w:val="left" w:pos="980"/>
              </w:tabs>
              <w:rPr>
                <w:rFonts w:ascii="Times New Roman" w:hAnsi="Times New Roman" w:cs="Times New Roman"/>
                <w:sz w:val="21"/>
                <w:szCs w:val="21"/>
              </w:rPr>
            </w:pPr>
            <w:r w:rsidRPr="005B6F61">
              <w:rPr>
                <w:rFonts w:ascii="Times New Roman" w:hAnsi="Times New Roman" w:cs="Times New Roman"/>
                <w:b w:val="0"/>
                <w:bCs w:val="0"/>
                <w:sz w:val="21"/>
                <w:szCs w:val="21"/>
              </w:rPr>
              <w:t>21</w:t>
            </w:r>
          </w:p>
        </w:tc>
        <w:tc>
          <w:tcPr>
            <w:tcW w:w="0" w:type="auto"/>
          </w:tcPr>
          <w:p w14:paraId="72773020"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Visitors</w:t>
            </w:r>
          </w:p>
        </w:tc>
        <w:tc>
          <w:tcPr>
            <w:tcW w:w="0" w:type="auto"/>
          </w:tcPr>
          <w:p w14:paraId="617E2FFD"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0" w:type="auto"/>
          </w:tcPr>
          <w:p w14:paraId="4103DA32"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0" w:type="auto"/>
          </w:tcPr>
          <w:p w14:paraId="4BD68F79" w14:textId="77777777" w:rsidR="00FE3BC3" w:rsidRPr="005B6F61" w:rsidRDefault="00FE3BC3" w:rsidP="00CA0C1E">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Y=0.019X+0.0621</w:t>
            </w:r>
          </w:p>
        </w:tc>
      </w:tr>
    </w:tbl>
    <w:p w14:paraId="32FCD6AE" w14:textId="77777777" w:rsidR="00FE3BC3" w:rsidRPr="005B6F61" w:rsidRDefault="00FE3BC3" w:rsidP="00FE3BC3">
      <w:pPr>
        <w:spacing w:line="240" w:lineRule="auto"/>
        <w:rPr>
          <w:rFonts w:ascii="Times New Roman" w:hAnsi="Times New Roman" w:cs="Times New Roman"/>
          <w:sz w:val="21"/>
          <w:szCs w:val="21"/>
          <w:lang w:val="en-US"/>
        </w:rPr>
      </w:pPr>
    </w:p>
    <w:p w14:paraId="28C4946D" w14:textId="77777777" w:rsidR="00FE3BC3" w:rsidRPr="005B6F61" w:rsidRDefault="00FE3BC3" w:rsidP="00FE3BC3">
      <w:pPr>
        <w:spacing w:line="240" w:lineRule="auto"/>
        <w:rPr>
          <w:rFonts w:ascii="Times New Roman" w:hAnsi="Times New Roman" w:cs="Times New Roman"/>
          <w:sz w:val="21"/>
          <w:szCs w:val="21"/>
          <w:lang w:val="en-US"/>
        </w:rPr>
      </w:pPr>
    </w:p>
    <w:p w14:paraId="410BFF30" w14:textId="77777777" w:rsidR="00FE3BC3" w:rsidRDefault="00FE3BC3" w:rsidP="00FE3BC3">
      <w:pPr>
        <w:spacing w:line="240" w:lineRule="auto"/>
        <w:rPr>
          <w:rFonts w:ascii="Times New Roman" w:hAnsi="Times New Roman" w:cs="Times New Roman"/>
          <w:sz w:val="21"/>
          <w:szCs w:val="21"/>
          <w:lang w:val="en-US"/>
        </w:rPr>
      </w:pPr>
    </w:p>
    <w:p w14:paraId="1B30DA23" w14:textId="77777777" w:rsidR="00FE3BC3" w:rsidRDefault="00FE3BC3" w:rsidP="00FE3BC3">
      <w:pPr>
        <w:spacing w:line="240" w:lineRule="auto"/>
        <w:rPr>
          <w:rFonts w:ascii="Times New Roman" w:hAnsi="Times New Roman" w:cs="Times New Roman"/>
          <w:sz w:val="21"/>
          <w:szCs w:val="21"/>
          <w:lang w:val="en-US"/>
        </w:rPr>
      </w:pPr>
    </w:p>
    <w:p w14:paraId="2E3C1629" w14:textId="77777777" w:rsidR="00FE3BC3" w:rsidRDefault="00FE3BC3" w:rsidP="00FE3BC3">
      <w:pPr>
        <w:spacing w:line="240" w:lineRule="auto"/>
        <w:rPr>
          <w:rFonts w:ascii="Times New Roman" w:hAnsi="Times New Roman" w:cs="Times New Roman"/>
          <w:sz w:val="21"/>
          <w:szCs w:val="21"/>
          <w:lang w:val="en-US"/>
        </w:rPr>
      </w:pPr>
    </w:p>
    <w:p w14:paraId="52577633" w14:textId="77777777" w:rsidR="00FE3BC3" w:rsidRDefault="00FE3BC3" w:rsidP="00FE3BC3">
      <w:pPr>
        <w:spacing w:line="240" w:lineRule="auto"/>
        <w:rPr>
          <w:rFonts w:ascii="Times New Roman" w:hAnsi="Times New Roman" w:cs="Times New Roman"/>
          <w:sz w:val="21"/>
          <w:szCs w:val="21"/>
          <w:lang w:val="en-US"/>
        </w:rPr>
      </w:pPr>
    </w:p>
    <w:p w14:paraId="3D77E5ED" w14:textId="77777777" w:rsidR="00FE3BC3" w:rsidRDefault="00FE3BC3" w:rsidP="00FE3BC3">
      <w:pPr>
        <w:spacing w:line="240" w:lineRule="auto"/>
        <w:rPr>
          <w:rFonts w:ascii="Times New Roman" w:hAnsi="Times New Roman" w:cs="Times New Roman"/>
          <w:sz w:val="21"/>
          <w:szCs w:val="21"/>
          <w:lang w:val="en-US"/>
        </w:rPr>
      </w:pPr>
    </w:p>
    <w:tbl>
      <w:tblPr>
        <w:tblStyle w:val="PlainTable2"/>
        <w:tblpPr w:leftFromText="180" w:rightFromText="180" w:vertAnchor="page" w:horzAnchor="margin" w:tblpY="1951"/>
        <w:tblW w:w="5000" w:type="pct"/>
        <w:tblLook w:val="04A0" w:firstRow="1" w:lastRow="0" w:firstColumn="1" w:lastColumn="0" w:noHBand="0" w:noVBand="1"/>
      </w:tblPr>
      <w:tblGrid>
        <w:gridCol w:w="1437"/>
        <w:gridCol w:w="2091"/>
        <w:gridCol w:w="1952"/>
        <w:gridCol w:w="1632"/>
        <w:gridCol w:w="2131"/>
      </w:tblGrid>
      <w:tr w:rsidR="00FE3BC3" w:rsidRPr="005B6F61" w14:paraId="26957C2E" w14:textId="77777777" w:rsidTr="00FE3BC3">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777" w:type="pct"/>
          </w:tcPr>
          <w:p w14:paraId="27730701" w14:textId="77777777" w:rsidR="00FE3BC3" w:rsidRPr="005B6F61" w:rsidRDefault="00FE3BC3" w:rsidP="00FE3BC3">
            <w:pPr>
              <w:rPr>
                <w:rFonts w:ascii="Times New Roman" w:hAnsi="Times New Roman" w:cs="Times New Roman"/>
                <w:b w:val="0"/>
                <w:bCs w:val="0"/>
                <w:sz w:val="21"/>
                <w:szCs w:val="21"/>
              </w:rPr>
            </w:pPr>
            <w:r w:rsidRPr="005B6F61">
              <w:rPr>
                <w:rFonts w:ascii="Times New Roman" w:hAnsi="Times New Roman" w:cs="Times New Roman"/>
                <w:sz w:val="21"/>
                <w:szCs w:val="21"/>
              </w:rPr>
              <w:lastRenderedPageBreak/>
              <w:t>Lists</w:t>
            </w:r>
          </w:p>
        </w:tc>
        <w:tc>
          <w:tcPr>
            <w:tcW w:w="1131" w:type="pct"/>
          </w:tcPr>
          <w:p w14:paraId="02E079AC" w14:textId="77777777" w:rsidR="00FE3BC3" w:rsidRPr="005B6F61" w:rsidRDefault="00FE3BC3" w:rsidP="00FE3BC3">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E36C0A" w:themeColor="accent6" w:themeShade="BF"/>
                <w:sz w:val="21"/>
                <w:szCs w:val="21"/>
              </w:rPr>
            </w:pPr>
            <w:r w:rsidRPr="005B6F61">
              <w:rPr>
                <w:rFonts w:ascii="Times New Roman" w:hAnsi="Times New Roman" w:cs="Times New Roman"/>
                <w:sz w:val="21"/>
                <w:szCs w:val="21"/>
              </w:rPr>
              <w:t>Parameters</w:t>
            </w:r>
          </w:p>
        </w:tc>
        <w:tc>
          <w:tcPr>
            <w:tcW w:w="1056" w:type="pct"/>
          </w:tcPr>
          <w:p w14:paraId="78A879D2" w14:textId="77777777" w:rsidR="00FE3BC3" w:rsidRPr="005B6F61" w:rsidRDefault="00FE3BC3" w:rsidP="00FE3BC3">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E36C0A" w:themeColor="accent6" w:themeShade="BF"/>
                <w:sz w:val="21"/>
                <w:szCs w:val="21"/>
              </w:rPr>
            </w:pPr>
            <w:r w:rsidRPr="005B6F61">
              <w:rPr>
                <w:rFonts w:ascii="Times New Roman" w:hAnsi="Times New Roman" w:cs="Times New Roman"/>
                <w:sz w:val="21"/>
                <w:szCs w:val="21"/>
              </w:rPr>
              <w:t>Value</w:t>
            </w:r>
          </w:p>
        </w:tc>
        <w:tc>
          <w:tcPr>
            <w:tcW w:w="883" w:type="pct"/>
          </w:tcPr>
          <w:p w14:paraId="72567249" w14:textId="77777777" w:rsidR="00FE3BC3" w:rsidRPr="005B6F61" w:rsidRDefault="00FE3BC3" w:rsidP="00FE3BC3">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E36C0A" w:themeColor="accent6" w:themeShade="BF"/>
                <w:sz w:val="21"/>
                <w:szCs w:val="21"/>
              </w:rPr>
            </w:pPr>
            <w:r w:rsidRPr="005B6F61">
              <w:rPr>
                <w:rFonts w:ascii="Times New Roman" w:hAnsi="Times New Roman" w:cs="Times New Roman"/>
                <w:sz w:val="21"/>
                <w:szCs w:val="21"/>
              </w:rPr>
              <w:t>Unit</w:t>
            </w:r>
          </w:p>
        </w:tc>
        <w:tc>
          <w:tcPr>
            <w:tcW w:w="1153" w:type="pct"/>
          </w:tcPr>
          <w:p w14:paraId="796B5B2B" w14:textId="77777777" w:rsidR="00FE3BC3" w:rsidRPr="005B6F61" w:rsidRDefault="00FE3BC3" w:rsidP="00FE3BC3">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E36C0A" w:themeColor="accent6" w:themeShade="BF"/>
                <w:sz w:val="21"/>
                <w:szCs w:val="21"/>
              </w:rPr>
            </w:pPr>
            <w:r w:rsidRPr="005B6F61">
              <w:rPr>
                <w:rFonts w:ascii="Times New Roman" w:hAnsi="Times New Roman" w:cs="Times New Roman"/>
                <w:sz w:val="21"/>
                <w:szCs w:val="21"/>
              </w:rPr>
              <w:t>Sources</w:t>
            </w:r>
          </w:p>
        </w:tc>
      </w:tr>
      <w:tr w:rsidR="00FE3BC3" w:rsidRPr="005B6F61" w14:paraId="28C09A83" w14:textId="77777777" w:rsidTr="00FE3BC3">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777" w:type="pct"/>
          </w:tcPr>
          <w:p w14:paraId="4FC9B86B"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w:t>
            </w:r>
          </w:p>
        </w:tc>
        <w:tc>
          <w:tcPr>
            <w:tcW w:w="1131" w:type="pct"/>
          </w:tcPr>
          <w:p w14:paraId="08B4B432"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Disability weight</w:t>
            </w:r>
          </w:p>
          <w:p w14:paraId="1771950B"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56" w:type="pct"/>
          </w:tcPr>
          <w:p w14:paraId="7B6F8748"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0.12</w:t>
            </w:r>
          </w:p>
        </w:tc>
        <w:tc>
          <w:tcPr>
            <w:tcW w:w="883" w:type="pct"/>
          </w:tcPr>
          <w:p w14:paraId="00A5CF85"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roofErr w:type="spellStart"/>
            <w:r w:rsidRPr="005B6F61">
              <w:rPr>
                <w:rFonts w:ascii="Times New Roman" w:hAnsi="Times New Roman" w:cs="Times New Roman"/>
                <w:sz w:val="21"/>
                <w:szCs w:val="21"/>
              </w:rPr>
              <w:t>Dmn</w:t>
            </w:r>
            <w:proofErr w:type="spellEnd"/>
          </w:p>
        </w:tc>
        <w:tc>
          <w:tcPr>
            <w:tcW w:w="1153" w:type="pct"/>
          </w:tcPr>
          <w:p w14:paraId="7416C641" w14:textId="77777777" w:rsidR="00FE3BC3" w:rsidRPr="005B6F61" w:rsidRDefault="00FE3BC3" w:rsidP="00FE3B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{"citationItems":[{"id":"ITEM-1","itemData":{"author":[{"dropping-particle":"","family":"Burden","given":"Global","non-dropping-particle":"","parse-names":false,"suffix":""},{"dropping-particle":"","family":"Diseases","given":"O F","non-dropping-particle":"","parse-names":false,"suffix":""},{"dropping-particle":"","family":"Study","given":"Risk Factors","non-dropping-particle":"","parse-names":false,"suffix":""}],"id":"ITEM-1","issue":"Gbd","issued":{"date-parts":[["2010"]]},"page":"1-4","title":"Gbd Profile : Bangladesh","type":"article-journal","volume":"2010"},"uris":["http://www.mendeley.com/documents/?uuid=4c149f53-ebda-4425-8b93-1d51ca151696"]}],"mendeley":{"formattedCitation":"(Burden et al., 2010)","plainTextFormattedCitation":"(Burden et al., 2010)","previouslyFormattedCitation":"(Burden et al., 2010)"},"properties":{"noteIndex":0},"schema":"https://github.com/citation-style-language/schema/raw/master/csl-citation.json"}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Health Data, 2010</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 xml:space="preserve">; </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{"citationItems":[{"id":"ITEM-1","itemData":{"DOI":"10.1596/32513","author":[{"dropping-particle":"","family":"Larsen","given":"Bjorn","non-dropping-particle":"","parse-names":false,"suffix":""}],"container-title":"Arab Republic of Egypt - Cost of Environmental Degradation","id":"ITEM-1","issued":{"date-parts":[["2019"]]},"title":"Arab Republic of Egypt - Cost of Environmental Degradation","type":"article-journal"},"uris":["http://www.mendeley.com/documents/?uuid=ff582b1f-65c2-45b4-b1aa-bae04973c920"]}],"mendeley":{"formattedCitation":"(Larsen, 2019)","plainTextFormattedCitation":"(Larsen, 2019)","previouslyFormattedCitation":"(Larsen, 2019)"},"properties":{"noteIndex":0},"schema":"https://github.com/citation-style-language/schema/raw/master/csl-citation.json"}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Larsen, 2019</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7FA33B4E" w14:textId="77777777" w:rsidTr="00FE3BC3">
        <w:trPr>
          <w:trHeight w:val="281"/>
        </w:trPr>
        <w:tc>
          <w:tcPr>
            <w:cnfStyle w:val="001000000000" w:firstRow="0" w:lastRow="0" w:firstColumn="1" w:lastColumn="0" w:oddVBand="0" w:evenVBand="0" w:oddHBand="0" w:evenHBand="0" w:firstRowFirstColumn="0" w:firstRowLastColumn="0" w:lastRowFirstColumn="0" w:lastRowLastColumn="0"/>
            <w:tcW w:w="777" w:type="pct"/>
          </w:tcPr>
          <w:p w14:paraId="7FF44C02"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2</w:t>
            </w:r>
          </w:p>
        </w:tc>
        <w:tc>
          <w:tcPr>
            <w:tcW w:w="1131" w:type="pct"/>
          </w:tcPr>
          <w:p w14:paraId="5A14E050"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Disability severity</w:t>
            </w:r>
          </w:p>
        </w:tc>
        <w:tc>
          <w:tcPr>
            <w:tcW w:w="1056" w:type="pct"/>
          </w:tcPr>
          <w:p w14:paraId="6DEE3301"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0.4</w:t>
            </w:r>
          </w:p>
        </w:tc>
        <w:tc>
          <w:tcPr>
            <w:tcW w:w="883" w:type="pct"/>
          </w:tcPr>
          <w:p w14:paraId="66279450"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roofErr w:type="spellStart"/>
            <w:r w:rsidRPr="005B6F61">
              <w:rPr>
                <w:rFonts w:ascii="Times New Roman" w:hAnsi="Times New Roman" w:cs="Times New Roman"/>
                <w:sz w:val="21"/>
                <w:szCs w:val="21"/>
              </w:rPr>
              <w:t>Dmn</w:t>
            </w:r>
            <w:proofErr w:type="spellEnd"/>
          </w:p>
        </w:tc>
        <w:tc>
          <w:tcPr>
            <w:tcW w:w="1153" w:type="pct"/>
          </w:tcPr>
          <w:p w14:paraId="1771B115"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{"citationItems":[{"id":"ITEM-1","itemData":{"DOI":"10.1596/32513","author":[{"dropping-particle":"","family":"Larsen","given":"Bjorn","non-dropping-particle":"","parse-names":false,"suffix":""}],"container-title":"Arab Republic of Egypt - Cost of Environmental Degradation","id":"ITEM-1","issued":{"date-parts":[["2019"]]},"title":"Arab Republic of Egypt - Cost of Environmental Degradation","type":"article-journal"},"uris":["http://www.mendeley.com/documents/?uuid=ff582b1f-65c2-45b4-b1aa-bae04973c920"]}],"mendeley":{"formattedCitation":"(Larsen, 2019)","plainTextFormattedCitation":"(Larsen, 2019)","previouslyFormattedCitation":"(Larsen, 2019)"},"properties":{"noteIndex":0},"schema":"https://github.com/citation-style-language/schema/raw/master/csl-citation.json"}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Larsen, 2019</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184FF3F7" w14:textId="77777777" w:rsidTr="00FE3B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77" w:type="pct"/>
          </w:tcPr>
          <w:p w14:paraId="342726E2"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3</w:t>
            </w:r>
          </w:p>
        </w:tc>
        <w:tc>
          <w:tcPr>
            <w:tcW w:w="1131" w:type="pct"/>
          </w:tcPr>
          <w:p w14:paraId="5D0B7634" w14:textId="77777777" w:rsidR="00FE3BC3" w:rsidRPr="005B6F61" w:rsidRDefault="00FE3BC3" w:rsidP="00FE3B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Life expectancy</w:t>
            </w:r>
          </w:p>
        </w:tc>
        <w:tc>
          <w:tcPr>
            <w:tcW w:w="1056" w:type="pct"/>
          </w:tcPr>
          <w:p w14:paraId="1BC29B62"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72.3</w:t>
            </w:r>
          </w:p>
        </w:tc>
        <w:tc>
          <w:tcPr>
            <w:tcW w:w="883" w:type="pct"/>
          </w:tcPr>
          <w:p w14:paraId="13CFC70F"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year</w:t>
            </w:r>
          </w:p>
        </w:tc>
        <w:tc>
          <w:tcPr>
            <w:tcW w:w="1153" w:type="pct"/>
          </w:tcPr>
          <w:p w14:paraId="251456BA"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(BBS, 2019)</w:t>
            </w:r>
          </w:p>
        </w:tc>
      </w:tr>
      <w:tr w:rsidR="00FE3BC3" w:rsidRPr="005B6F61" w14:paraId="1C79FA66" w14:textId="77777777" w:rsidTr="00FE3BC3">
        <w:trPr>
          <w:trHeight w:val="281"/>
        </w:trPr>
        <w:tc>
          <w:tcPr>
            <w:cnfStyle w:val="001000000000" w:firstRow="0" w:lastRow="0" w:firstColumn="1" w:lastColumn="0" w:oddVBand="0" w:evenVBand="0" w:oddHBand="0" w:evenHBand="0" w:firstRowFirstColumn="0" w:firstRowLastColumn="0" w:lastRowFirstColumn="0" w:lastRowLastColumn="0"/>
            <w:tcW w:w="777" w:type="pct"/>
          </w:tcPr>
          <w:p w14:paraId="4E4F0EC4"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4</w:t>
            </w:r>
          </w:p>
        </w:tc>
        <w:tc>
          <w:tcPr>
            <w:tcW w:w="1131" w:type="pct"/>
          </w:tcPr>
          <w:p w14:paraId="49F64C58"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Individual income</w:t>
            </w:r>
          </w:p>
        </w:tc>
        <w:tc>
          <w:tcPr>
            <w:tcW w:w="1056" w:type="pct"/>
          </w:tcPr>
          <w:p w14:paraId="08DBAF54"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1,909</w:t>
            </w:r>
          </w:p>
        </w:tc>
        <w:tc>
          <w:tcPr>
            <w:tcW w:w="883" w:type="pct"/>
          </w:tcPr>
          <w:p w14:paraId="6EE1D772"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w:t>
            </w:r>
          </w:p>
        </w:tc>
        <w:tc>
          <w:tcPr>
            <w:tcW w:w="1153" w:type="pct"/>
          </w:tcPr>
          <w:p w14:paraId="69131783"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(BBS, 2019)</w:t>
            </w:r>
          </w:p>
        </w:tc>
      </w:tr>
      <w:tr w:rsidR="00FE3BC3" w:rsidRPr="005B6F61" w14:paraId="4800A321" w14:textId="77777777" w:rsidTr="00FE3BC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77" w:type="pct"/>
          </w:tcPr>
          <w:p w14:paraId="0E87CD8F"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5</w:t>
            </w:r>
          </w:p>
        </w:tc>
        <w:tc>
          <w:tcPr>
            <w:tcW w:w="1131" w:type="pct"/>
          </w:tcPr>
          <w:p w14:paraId="0AE5AAC3"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Population affected</w:t>
            </w:r>
          </w:p>
        </w:tc>
        <w:tc>
          <w:tcPr>
            <w:tcW w:w="1056" w:type="pct"/>
          </w:tcPr>
          <w:p w14:paraId="27D4BD14"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0.11</w:t>
            </w:r>
          </w:p>
        </w:tc>
        <w:tc>
          <w:tcPr>
            <w:tcW w:w="883" w:type="pct"/>
          </w:tcPr>
          <w:p w14:paraId="2766719F"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
        </w:tc>
        <w:tc>
          <w:tcPr>
            <w:tcW w:w="1153" w:type="pct"/>
          </w:tcPr>
          <w:p w14:paraId="2021B3EF"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{"citationItems":[{"id":"ITEM-1","itemData":{"DOI":"10.15419/jmri.88","abstract":"Introduction: Access to drinking water is a fundamental concern for many countries, including Bangladesh. Drinking of unsafe water might result to cause diseases and illness which heightens the economic burden for every one by increasing the treatment costs and work days lost. In Bangladesh, rural households coupled with the lack of safe water, also faces water-contamination with arsenic and other pollutants. Objective: This study explores the status of the rural people in accessing the water for households. It also determines their knowledge regarding the contaminated water. Methodology: The current study used retrospective data from Bangladesh Rural Advancement Committee’s (BRAC) Research and Evaluation Division’s baseline survey which was initiated under the ‘water, sanitation and hygiene’ program. Data was taken from 16,052 households between November 2006 and June 2007. Descriptive statistics were used to report the study findings. Results: Approximately 67% of the households had a permanent water source and majority had their deep tube well. A major proportion of the household respondent (70%) identified the method properly to purify polluted water. About 41% households used tube well as a source of water for daily purposes, i.e., drinking, cooking, washing utensils, and bathing. Majority (85%) of the households were found to pay willingly for a good source of water. Households with the non-governmental organization (NGO) membership were willing to pay even more for the safe water as compared to households without NGO membership. Conclusion: Respondents had considerable knowledge and awareness concerning the contaminated water. The association of NGO membership and level of awareness presented in this study should be of particular interest to the policy makers. Keywords:  Health, Awareness, Knowledge, Rural Bangladesh.","author":[{"dropping-particle":"","family":"Chowdhury","given":"Fahim Subhan","non-dropping-particle":"","parse-names":false,"suffix":""},{"dropping-particle":"Bin","family":"Zaman","given":"Sojib","non-dropping-particle":"","parse-names":false,"suffix":""},{"dropping-particle":"","family":"Mahmood","given":"Shakeel Ahmed Ibne","non-dropping-particle":"","parse-names":false,"suffix":""}],"container-title":"Journal of Medical Research and Innovation","id":"ITEM-1","issue":"1","issued":{"date-parts":[["2017"]]},"page":"e000088","title":"Access to Water and Awareness about the Unsafe Water in Rural Bangladesh","type":"article-journal","volume":"2"},"uris":["http://www.mendeley.com/documents/?uuid=14f9b5ce-0508-49ab-9ca6-89d5547aa91c"]}],"mendeley":{"formattedCitation":"(F. S. Chowdhury et al., 2017)","plainTextFormattedCitation":"(F. S. Chowdhury et al., 2017)","previouslyFormattedCitation":"(F. S. Chowdhury et al., 2017)"},"properties":{"noteIndex":0},"schema":"https://github.com/citation-style-language/schema/raw/master/csl-citation.json"}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Chowdhury et al., 2017</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43D6E3E2" w14:textId="77777777" w:rsidTr="00FE3BC3">
        <w:trPr>
          <w:trHeight w:val="548"/>
        </w:trPr>
        <w:tc>
          <w:tcPr>
            <w:cnfStyle w:val="001000000000" w:firstRow="0" w:lastRow="0" w:firstColumn="1" w:lastColumn="0" w:oddVBand="0" w:evenVBand="0" w:oddHBand="0" w:evenHBand="0" w:firstRowFirstColumn="0" w:firstRowLastColumn="0" w:lastRowFirstColumn="0" w:lastRowLastColumn="0"/>
            <w:tcW w:w="777" w:type="pct"/>
          </w:tcPr>
          <w:p w14:paraId="5B7EF184"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6</w:t>
            </w:r>
          </w:p>
        </w:tc>
        <w:tc>
          <w:tcPr>
            <w:tcW w:w="1131" w:type="pct"/>
          </w:tcPr>
          <w:p w14:paraId="30044E90"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Initial population</w:t>
            </w:r>
          </w:p>
        </w:tc>
        <w:tc>
          <w:tcPr>
            <w:tcW w:w="1056" w:type="pct"/>
          </w:tcPr>
          <w:p w14:paraId="3046BC96"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21,741,000</w:t>
            </w:r>
          </w:p>
        </w:tc>
        <w:tc>
          <w:tcPr>
            <w:tcW w:w="883" w:type="pct"/>
          </w:tcPr>
          <w:p w14:paraId="24BD8AE7"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person</w:t>
            </w:r>
          </w:p>
        </w:tc>
        <w:tc>
          <w:tcPr>
            <w:tcW w:w="1153" w:type="pct"/>
          </w:tcPr>
          <w:p w14:paraId="1686938A"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(UNDP, 2020)</w:t>
            </w:r>
          </w:p>
        </w:tc>
      </w:tr>
      <w:tr w:rsidR="00FE3BC3" w:rsidRPr="005B6F61" w14:paraId="595897B3" w14:textId="77777777" w:rsidTr="00FE3BC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777" w:type="pct"/>
          </w:tcPr>
          <w:p w14:paraId="25F12B45"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7</w:t>
            </w:r>
          </w:p>
        </w:tc>
        <w:tc>
          <w:tcPr>
            <w:tcW w:w="1131" w:type="pct"/>
          </w:tcPr>
          <w:p w14:paraId="3015CB90"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Mean individual working time</w:t>
            </w:r>
          </w:p>
        </w:tc>
        <w:tc>
          <w:tcPr>
            <w:tcW w:w="1056" w:type="pct"/>
          </w:tcPr>
          <w:p w14:paraId="4F2F1074"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26.95</w:t>
            </w:r>
          </w:p>
        </w:tc>
        <w:tc>
          <w:tcPr>
            <w:tcW w:w="883" w:type="pct"/>
          </w:tcPr>
          <w:p w14:paraId="5B97145F"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year</w:t>
            </w:r>
          </w:p>
        </w:tc>
        <w:tc>
          <w:tcPr>
            <w:tcW w:w="1153" w:type="pct"/>
          </w:tcPr>
          <w:p w14:paraId="4DF55F5F"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{"citationItems":[{"id":"ITEM-1","itemData":{"abstract":"Dhaka, the capital city of Bangladesh, is one of the most traffic congested cities in the world. For any policy making to deal with the situation efficiently, the impact of traffic congestion on the national economy must be ascertained. This paper estimates in monetary terms, the cost of traffic congestion, the state is currently facing. The time spent on travelling has an opportunity cost and is the most important item cost of the total congestion cost which also includes travel time variability losses, i.e. TTV, arising from unpredictability of the journey time. This study calculates travel time costs, TTC (using value of time, VOT approach) and Vehicle operating cost, VOC, due to traffic congestion directly while it makes allowances for TTV, Dead-weight loss, DWL- the avoidable social costs of congestion, externality cost due to travel time delay (imposed on others) and environmental damages. Estimated annual TTC is obtained as about USD 1499 million per annum after allowing for the estimated TTV. VOC due to congestion is estimated yearly as USD 196 million. Adding up the Delay externality (USD 1049 million), DWL (USD 749 million) and environmental externality cost (USD 375), the total annual cost due to traffic congestion in Dhaka is found to be USD 3868 million.","author":[{"dropping-particle":"","family":"Khan","given":"Tanzila","non-dropping-particle":"","parse-names":false,"suffix":""},{"dropping-particle":"","family":"Mcips","given":"Rashedul Islam","non-dropping-particle":"","parse-names":false,"suffix":""}],"container-title":"International Journal of Engineering Science and Innovative Technology (IJESIT)","id":"ITEM-1","issue":"3","issued":{"date-parts":[["2013"]]},"page":"281-289","title":"Estimating Costs of Traffic Congestion in Dhaka City","type":"article-journal","volume":"2"},"uris":["http://www.mendeley.com/documents/?uuid=b3fea1d8-f469-46fb-abf6-445f2f521354"]}],"mendeley":{"formattedCitation":"(T. Khan &amp; Mcips, 2013)","manualFormatting":"(Khan &amp; Islam, 2013)","plainTextFormattedCitation":"(T. Khan &amp; Mcips, 2013)","previouslyFormattedCitation":"(T. Khan &amp; Mcips, 2013)"},"properties":{"noteIndex":0},"schema":"https://github.com/citation-style-language/schema/raw/master/csl-citation.json"}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Khan &amp; Islam, 2013</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320C9EA3" w14:textId="77777777" w:rsidTr="00FE3BC3">
        <w:trPr>
          <w:trHeight w:val="564"/>
        </w:trPr>
        <w:tc>
          <w:tcPr>
            <w:cnfStyle w:val="001000000000" w:firstRow="0" w:lastRow="0" w:firstColumn="1" w:lastColumn="0" w:oddVBand="0" w:evenVBand="0" w:oddHBand="0" w:evenHBand="0" w:firstRowFirstColumn="0" w:firstRowLastColumn="0" w:lastRowFirstColumn="0" w:lastRowLastColumn="0"/>
            <w:tcW w:w="777" w:type="pct"/>
          </w:tcPr>
          <w:p w14:paraId="36C0A637"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8</w:t>
            </w:r>
          </w:p>
        </w:tc>
        <w:tc>
          <w:tcPr>
            <w:tcW w:w="1131" w:type="pct"/>
          </w:tcPr>
          <w:p w14:paraId="17B54CF2"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Birth rate</w:t>
            </w:r>
          </w:p>
        </w:tc>
        <w:tc>
          <w:tcPr>
            <w:tcW w:w="1056" w:type="pct"/>
          </w:tcPr>
          <w:p w14:paraId="2155A5E6"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19.79/1000</w:t>
            </w:r>
          </w:p>
        </w:tc>
        <w:tc>
          <w:tcPr>
            <w:tcW w:w="883" w:type="pct"/>
          </w:tcPr>
          <w:p w14:paraId="6DCA350E"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1/year</w:t>
            </w:r>
          </w:p>
        </w:tc>
        <w:tc>
          <w:tcPr>
            <w:tcW w:w="1153" w:type="pct"/>
          </w:tcPr>
          <w:p w14:paraId="01624563"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(Macrotrends LLC, 2020)</w:t>
            </w:r>
          </w:p>
        </w:tc>
      </w:tr>
      <w:tr w:rsidR="00FE3BC3" w:rsidRPr="005B6F61" w14:paraId="32602DE3" w14:textId="77777777" w:rsidTr="00FE3BC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777" w:type="pct"/>
          </w:tcPr>
          <w:p w14:paraId="292EAB7C" w14:textId="77777777" w:rsidR="00FE3BC3" w:rsidRPr="005B6F61" w:rsidRDefault="00FE3BC3" w:rsidP="00FE3BC3">
            <w:pPr>
              <w:tabs>
                <w:tab w:val="left" w:pos="980"/>
              </w:tabs>
              <w:rPr>
                <w:rFonts w:ascii="Times New Roman" w:hAnsi="Times New Roman" w:cs="Times New Roman"/>
                <w:b w:val="0"/>
                <w:bCs w:val="0"/>
                <w:color w:val="E36C0A" w:themeColor="accent6" w:themeShade="BF"/>
                <w:sz w:val="21"/>
                <w:szCs w:val="21"/>
              </w:rPr>
            </w:pPr>
            <w:r w:rsidRPr="005B6F61">
              <w:rPr>
                <w:rFonts w:ascii="Times New Roman" w:hAnsi="Times New Roman" w:cs="Times New Roman"/>
                <w:b w:val="0"/>
                <w:bCs w:val="0"/>
                <w:sz w:val="21"/>
                <w:szCs w:val="21"/>
              </w:rPr>
              <w:t>9</w:t>
            </w:r>
          </w:p>
        </w:tc>
        <w:tc>
          <w:tcPr>
            <w:tcW w:w="1131" w:type="pct"/>
          </w:tcPr>
          <w:p w14:paraId="7E7571F9"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Depreciation</w:t>
            </w:r>
          </w:p>
        </w:tc>
        <w:tc>
          <w:tcPr>
            <w:tcW w:w="1056" w:type="pct"/>
          </w:tcPr>
          <w:p w14:paraId="7AA24F4F"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8.5</w:t>
            </w:r>
          </w:p>
        </w:tc>
        <w:tc>
          <w:tcPr>
            <w:tcW w:w="883" w:type="pct"/>
          </w:tcPr>
          <w:p w14:paraId="3FC976DF"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
        </w:tc>
        <w:tc>
          <w:tcPr>
            <w:tcW w:w="1153" w:type="pct"/>
          </w:tcPr>
          <w:p w14:paraId="2EE21584"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E36C0A" w:themeColor="accent6" w:themeShade="BF"/>
                <w:sz w:val="21"/>
                <w:szCs w:val="21"/>
              </w:rPr>
            </w:pPr>
            <w:r w:rsidRPr="005B6F61">
              <w:rPr>
                <w:rFonts w:ascii="Times New Roman" w:hAnsi="Times New Roman" w:cs="Times New Roman"/>
                <w:sz w:val="21"/>
                <w:szCs w:val="21"/>
              </w:rPr>
              <w:t xml:space="preserve">(Shimamura and </w:t>
            </w:r>
            <w:proofErr w:type="spellStart"/>
            <w:r w:rsidRPr="005B6F61">
              <w:rPr>
                <w:rFonts w:ascii="Times New Roman" w:hAnsi="Times New Roman" w:cs="Times New Roman"/>
                <w:sz w:val="21"/>
                <w:szCs w:val="21"/>
              </w:rPr>
              <w:t>Mizunoya</w:t>
            </w:r>
            <w:proofErr w:type="spellEnd"/>
            <w:r w:rsidRPr="005B6F61">
              <w:rPr>
                <w:rFonts w:ascii="Times New Roman" w:hAnsi="Times New Roman" w:cs="Times New Roman"/>
                <w:sz w:val="21"/>
                <w:szCs w:val="21"/>
              </w:rPr>
              <w:t>, 2020)</w:t>
            </w:r>
          </w:p>
        </w:tc>
      </w:tr>
      <w:tr w:rsidR="00FE3BC3" w:rsidRPr="005B6F61" w14:paraId="215812FA" w14:textId="77777777" w:rsidTr="00FE3BC3">
        <w:trPr>
          <w:trHeight w:val="564"/>
        </w:trPr>
        <w:tc>
          <w:tcPr>
            <w:cnfStyle w:val="001000000000" w:firstRow="0" w:lastRow="0" w:firstColumn="1" w:lastColumn="0" w:oddVBand="0" w:evenVBand="0" w:oddHBand="0" w:evenHBand="0" w:firstRowFirstColumn="0" w:firstRowLastColumn="0" w:lastRowFirstColumn="0" w:lastRowLastColumn="0"/>
            <w:tcW w:w="777" w:type="pct"/>
          </w:tcPr>
          <w:p w14:paraId="2ECD3B80"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10</w:t>
            </w:r>
          </w:p>
        </w:tc>
        <w:tc>
          <w:tcPr>
            <w:tcW w:w="1131" w:type="pct"/>
          </w:tcPr>
          <w:p w14:paraId="127075C5"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Employment investment</w:t>
            </w:r>
          </w:p>
        </w:tc>
        <w:tc>
          <w:tcPr>
            <w:tcW w:w="1056" w:type="pct"/>
          </w:tcPr>
          <w:p w14:paraId="7F62B8FD"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10.60</w:t>
            </w:r>
          </w:p>
        </w:tc>
        <w:tc>
          <w:tcPr>
            <w:tcW w:w="883" w:type="pct"/>
          </w:tcPr>
          <w:p w14:paraId="095FCB7B"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Million USD</w:t>
            </w:r>
          </w:p>
        </w:tc>
        <w:tc>
          <w:tcPr>
            <w:tcW w:w="1153" w:type="pct"/>
          </w:tcPr>
          <w:p w14:paraId="3B0DF40B"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(Ministry of Water Resources, 2019)</w:t>
            </w:r>
          </w:p>
        </w:tc>
      </w:tr>
      <w:tr w:rsidR="00FE3BC3" w:rsidRPr="005B6F61" w14:paraId="037D8578" w14:textId="77777777" w:rsidTr="00FE3BC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777" w:type="pct"/>
          </w:tcPr>
          <w:p w14:paraId="4ADCD783"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11</w:t>
            </w:r>
          </w:p>
        </w:tc>
        <w:tc>
          <w:tcPr>
            <w:tcW w:w="1131" w:type="pct"/>
          </w:tcPr>
          <w:p w14:paraId="15449C80"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Number of government employees</w:t>
            </w:r>
          </w:p>
        </w:tc>
        <w:tc>
          <w:tcPr>
            <w:tcW w:w="1056" w:type="pct"/>
          </w:tcPr>
          <w:p w14:paraId="0434A129"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10</w:t>
            </w:r>
          </w:p>
        </w:tc>
        <w:tc>
          <w:tcPr>
            <w:tcW w:w="883" w:type="pct"/>
          </w:tcPr>
          <w:p w14:paraId="72176062"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Person</w:t>
            </w:r>
          </w:p>
        </w:tc>
        <w:tc>
          <w:tcPr>
            <w:tcW w:w="1153" w:type="pct"/>
          </w:tcPr>
          <w:p w14:paraId="05D97C2D"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(Ministry of Water Resources, 2019)</w:t>
            </w:r>
          </w:p>
        </w:tc>
      </w:tr>
      <w:tr w:rsidR="00FE3BC3" w:rsidRPr="005B6F61" w14:paraId="256D3FC2" w14:textId="77777777" w:rsidTr="00FE3BC3">
        <w:trPr>
          <w:trHeight w:val="564"/>
        </w:trPr>
        <w:tc>
          <w:tcPr>
            <w:cnfStyle w:val="001000000000" w:firstRow="0" w:lastRow="0" w:firstColumn="1" w:lastColumn="0" w:oddVBand="0" w:evenVBand="0" w:oddHBand="0" w:evenHBand="0" w:firstRowFirstColumn="0" w:firstRowLastColumn="0" w:lastRowFirstColumn="0" w:lastRowLastColumn="0"/>
            <w:tcW w:w="777" w:type="pct"/>
          </w:tcPr>
          <w:p w14:paraId="01760C23"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12</w:t>
            </w:r>
          </w:p>
        </w:tc>
        <w:tc>
          <w:tcPr>
            <w:tcW w:w="1131" w:type="pct"/>
          </w:tcPr>
          <w:p w14:paraId="28BC4F64"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Migration rate</w:t>
            </w:r>
          </w:p>
        </w:tc>
        <w:tc>
          <w:tcPr>
            <w:tcW w:w="1056" w:type="pct"/>
          </w:tcPr>
          <w:p w14:paraId="5B3E7D67"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0.018</w:t>
            </w:r>
          </w:p>
        </w:tc>
        <w:tc>
          <w:tcPr>
            <w:tcW w:w="883" w:type="pct"/>
          </w:tcPr>
          <w:p w14:paraId="075DC81A"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1/year</w:t>
            </w:r>
          </w:p>
        </w:tc>
        <w:tc>
          <w:tcPr>
            <w:tcW w:w="1153" w:type="pct"/>
          </w:tcPr>
          <w:p w14:paraId="33D249FD"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{"citationItems":[{"id":"ITEM-1","itemData":{"author":[{"dropping-particle":"","family":"Poor","given":"Urban","non-dropping-particle":"","parse-names":false,"suffix":""}],"id":"ITEM-1","issue":"17","issued":{"date-parts":[["2007"]]},"title":"The World Bank World Bank Office Dhaka","type":"article-journal"},"uris":["http://www.mendeley.com/documents/?uuid=fb8d6360-e1b9-4d49-a576-c7f854ee75d8"]}],"mendeley":{"formattedCitation":"(Poor, 2007)","manualFormatting":"(World Bank, 2007)","plainTextFormattedCitation":"(Poor, 2007)","previouslyFormattedCitation":"(Poor, 2007)"},"properties":{"noteIndex":0},"schema":"https://github.com/citation-style-language/schema/raw/master/csl-citation.json"}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World Bank, 2007</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561AF62D" w14:textId="77777777" w:rsidTr="00FE3BC3">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777" w:type="pct"/>
          </w:tcPr>
          <w:p w14:paraId="6B33CEF0"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13</w:t>
            </w:r>
          </w:p>
          <w:p w14:paraId="3D96C8BF" w14:textId="77777777" w:rsidR="00FE3BC3" w:rsidRPr="005B6F61" w:rsidRDefault="00FE3BC3" w:rsidP="00FE3BC3">
            <w:pPr>
              <w:tabs>
                <w:tab w:val="left" w:pos="980"/>
              </w:tabs>
              <w:spacing w:after="200"/>
              <w:rPr>
                <w:rFonts w:ascii="Times New Roman" w:hAnsi="Times New Roman" w:cs="Times New Roman"/>
                <w:b w:val="0"/>
                <w:bCs w:val="0"/>
                <w:color w:val="E36C0A" w:themeColor="accent6" w:themeShade="BF"/>
                <w:sz w:val="21"/>
                <w:szCs w:val="21"/>
              </w:rPr>
            </w:pPr>
          </w:p>
        </w:tc>
        <w:tc>
          <w:tcPr>
            <w:tcW w:w="1131" w:type="pct"/>
          </w:tcPr>
          <w:p w14:paraId="5CA00F17"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Life expectancy decrements because of water pollution</w:t>
            </w:r>
          </w:p>
        </w:tc>
        <w:tc>
          <w:tcPr>
            <w:tcW w:w="1056" w:type="pct"/>
          </w:tcPr>
          <w:p w14:paraId="036FDF0B"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1.02</w:t>
            </w:r>
          </w:p>
          <w:p w14:paraId="75CC5BDF"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883" w:type="pct"/>
          </w:tcPr>
          <w:p w14:paraId="3BED60AA"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Year</w:t>
            </w:r>
          </w:p>
          <w:p w14:paraId="1CA22DE8"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153" w:type="pct"/>
          </w:tcPr>
          <w:p w14:paraId="14C7D016"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roofErr w:type="spellStart"/>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{"citationItems":[{"id":"ITEM-1","itemData":{"DOI":"10.1021/acs.estlett.8b00360","ISSN":"23288930","abstract":"Exposure to ambient fine particulate matter (PM2.5) air pollution is a major risk for premature death. Here, we systematically quantify the global impact of PM2.5 on life expectancy. Using data from the Global Burden of Disease project and actuarial standard life table methods, we estimate global and national decrements in life expectancy that can be attributed to ambient PM2.5 for 185 countries. In 2016, PM2.5 exposure reduced average global life expectancy at birth by 1 year with reductions of 1.2-1.9 years in polluted countries of Asia and Africa. If PM2.5 in all countries met the World Health Organization Air Quality Guideline (10 μg m-3), we estimate life expectancy could increase by a population-weighted median of 0.6 year (interquartile range of 0.2-1.0 year), a benefit of a magnitude similar to that of eradicating lung and breast cancer. Because background disease rates modulate the effect of air pollution on life expectancy, high age-specific rates of cardiovascular disease in many polluted low- and middle-income countries amplify the impact of PM2.5 on survival. Our analysis adds to prior research by illustrating how mortality from air pollution substantially reduces human longevity.","author":[{"dropping-particle":"","family":"Apte","given":"Joshua S.","non-dropping-particle":"","parse-names":false,"suffix":""},{"dropping-particle":"","family":"Brauer","given":"Michael","non-dropping-particle":"","parse-names":false,"suffix":""},{"dropping-particle":"","family":"Cohen","given":"Aaron J.","non-dropping-particle":"","parse-names":false,"suffix":""},{"dropping-particle":"","family":"Ezzati","given":"Majid","non-dropping-particle":"","parse-names":false,"suffix":""},{"dropping-particle":"","family":"Pope","given":"C. Arden","non-dropping-particle":"","parse-names":false,"suffix":""}],"container-title":"Environmental Science and Technology Letters","id":"ITEM-1","issue":"9","issued":{"date-parts":[["2018"]]},"page":"546-551","title":"Ambient PM2.5 Reduces Global and Regional Life Expectancy","type":"article-journal","volume":"5"},"uris":["http://www.mendeley.com/documents/?uuid=54d10ff2-5a06-4139-8165-1194809fcaf0"]}],"mendeley":{"formattedCitation":"(Apte et al., 2018)","plainTextFormattedCitation":"(Apte et al., 2018)","previouslyFormattedCitation":"(Apte et al., 2018)"},"properties":{"noteIndex":0},"schema":"https://github.com/citation-style-language/schema/raw/master/csl-citation.json"}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Apte</w:t>
            </w:r>
            <w:proofErr w:type="spellEnd"/>
            <w:r w:rsidRPr="005B6F61">
              <w:rPr>
                <w:rFonts w:ascii="Times New Roman" w:hAnsi="Times New Roman" w:cs="Times New Roman"/>
                <w:sz w:val="21"/>
                <w:szCs w:val="21"/>
              </w:rPr>
              <w:t xml:space="preserve"> et al., 2018</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p w14:paraId="50869550"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FE3BC3" w:rsidRPr="005B6F61" w14:paraId="70BE431F" w14:textId="77777777" w:rsidTr="00FE3BC3">
        <w:trPr>
          <w:trHeight w:val="642"/>
        </w:trPr>
        <w:tc>
          <w:tcPr>
            <w:cnfStyle w:val="001000000000" w:firstRow="0" w:lastRow="0" w:firstColumn="1" w:lastColumn="0" w:oddVBand="0" w:evenVBand="0" w:oddHBand="0" w:evenHBand="0" w:firstRowFirstColumn="0" w:firstRowLastColumn="0" w:lastRowFirstColumn="0" w:lastRowLastColumn="0"/>
            <w:tcW w:w="777" w:type="pct"/>
          </w:tcPr>
          <w:p w14:paraId="63630D90" w14:textId="77777777" w:rsidR="00FE3BC3" w:rsidRPr="005B6F61" w:rsidRDefault="00FE3BC3" w:rsidP="00FE3BC3">
            <w:pPr>
              <w:tabs>
                <w:tab w:val="left" w:pos="980"/>
              </w:tabs>
              <w:spacing w:after="200"/>
              <w:rPr>
                <w:rFonts w:ascii="Times New Roman" w:hAnsi="Times New Roman" w:cs="Times New Roman"/>
                <w:b w:val="0"/>
                <w:bCs w:val="0"/>
                <w:sz w:val="21"/>
                <w:szCs w:val="21"/>
              </w:rPr>
            </w:pPr>
            <w:r w:rsidRPr="005B6F61">
              <w:rPr>
                <w:rFonts w:ascii="Times New Roman" w:hAnsi="Times New Roman" w:cs="Times New Roman"/>
                <w:b w:val="0"/>
                <w:bCs w:val="0"/>
                <w:sz w:val="21"/>
                <w:szCs w:val="21"/>
              </w:rPr>
              <w:t>14</w:t>
            </w:r>
          </w:p>
        </w:tc>
        <w:tc>
          <w:tcPr>
            <w:tcW w:w="1131" w:type="pct"/>
          </w:tcPr>
          <w:p w14:paraId="6A0C38C2"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Average life expectancy</w:t>
            </w:r>
          </w:p>
        </w:tc>
        <w:tc>
          <w:tcPr>
            <w:tcW w:w="1056" w:type="pct"/>
          </w:tcPr>
          <w:p w14:paraId="71EA5672"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71.4</w:t>
            </w:r>
          </w:p>
        </w:tc>
        <w:tc>
          <w:tcPr>
            <w:tcW w:w="883" w:type="pct"/>
          </w:tcPr>
          <w:p w14:paraId="460349CD"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Year</w:t>
            </w:r>
          </w:p>
        </w:tc>
        <w:tc>
          <w:tcPr>
            <w:tcW w:w="1153" w:type="pct"/>
          </w:tcPr>
          <w:p w14:paraId="07331704"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(BBS, 2019; </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{"citationItems":[{"id":"ITEM-1","itemData":{"DOI":"10.1021/acs.estlett.8b00360","ISSN":"23288930","abstract":"Exposure to ambient fine particulate matter (PM2.5) air pollution is a major risk for premature death. Here, we systematically quantify the global impact of PM2.5 on life expectancy. Using data from the Global Burden of Disease project and actuarial standard life table methods, we estimate global and national decrements in life expectancy that can be attributed to ambient PM2.5 for 185 countries. In 2016, PM2.5 exposure reduced average global life expectancy at birth by 1 year with reductions of 1.2-1.9 years in polluted countries of Asia and Africa. If PM2.5 in all countries met the World Health Organization Air Quality Guideline (10 μg m-3), we estimate life expectancy could increase by a population-weighted median of 0.6 year (interquartile range of 0.2-1.0 year), a benefit of a magnitude similar to that of eradicating lung and breast cancer. Because background disease rates modulate the effect of air pollution on life expectancy, high age-specific rates of cardiovascular disease in many polluted low- and middle-income countries amplify the impact of PM2.5 on survival. Our analysis adds to prior research by illustrating how mortality from air pollution substantially reduces human longevity.","author":[{"dropping-particle":"","family":"Apte","given":"Joshua S.","non-dropping-particle":"","parse-names":false,"suffix":""},{"dropping-particle":"","family":"Brauer","given":"Michael","non-dropping-particle":"","parse-names":false,"suffix":""},{"dropping-particle":"","family":"Cohen","given":"Aaron J.","non-dropping-particle":"","parse-names":false,"suffix":""},{"dropping-particle":"","family":"Ezzati","given":"Majid","non-dropping-particle":"","parse-names":false,"suffix":""},{"dropping-particle":"","family":"Pope","given":"C. Arden","non-dropping-particle":"","parse-names":false,"suffix":""}],"container-title":"Environmental Science and Technology Letters","id":"ITEM-1","issue":"9","issued":{"date-parts":[["2018"]]},"page":"546-551","title":"Ambient PM2.5 Reduces Global and Regional Life Expectancy","type":"article-journal","volume":"5"},"uris":["http://www.mendeley.com/documents/?uuid=54d10ff2-5a06-4139-8165-1194809fcaf0"]}],"mendeley":{"formattedCitation":"(Apte et al., 2018)","manualFormatting":"Apte et al., 2018)","plainTextFormattedCitation":"(Apte et al., 2018)","previouslyFormattedCitation":"(Apte et al., 2018)"},"properties":{"noteIndex":0},"schema":"https://github.com/citation-style-language/schema/raw/master/csl-citation.json"}</w:instrText>
            </w:r>
            <w:r w:rsidRPr="005B6F61">
              <w:rPr>
                <w:rFonts w:ascii="Times New Roman" w:hAnsi="Times New Roman" w:cs="Times New Roman"/>
                <w:sz w:val="21"/>
                <w:szCs w:val="21"/>
              </w:rPr>
              <w:fldChar w:fldCharType="separate"/>
            </w:r>
            <w:proofErr w:type="spellStart"/>
            <w:r w:rsidRPr="005B6F61">
              <w:rPr>
                <w:rFonts w:ascii="Times New Roman" w:hAnsi="Times New Roman" w:cs="Times New Roman"/>
                <w:sz w:val="21"/>
                <w:szCs w:val="21"/>
              </w:rPr>
              <w:t>Apte</w:t>
            </w:r>
            <w:proofErr w:type="spellEnd"/>
            <w:r w:rsidRPr="005B6F61">
              <w:rPr>
                <w:rFonts w:ascii="Times New Roman" w:hAnsi="Times New Roman" w:cs="Times New Roman"/>
                <w:sz w:val="21"/>
                <w:szCs w:val="21"/>
              </w:rPr>
              <w:t xml:space="preserve"> et al., 2018</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p w14:paraId="4E06AA40"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FE3BC3" w:rsidRPr="005B6F61" w14:paraId="7A34568B" w14:textId="77777777" w:rsidTr="00FE3BC3">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777" w:type="pct"/>
          </w:tcPr>
          <w:p w14:paraId="4E21EF5A" w14:textId="77777777" w:rsidR="00FE3BC3" w:rsidRPr="005B6F61" w:rsidRDefault="00FE3BC3" w:rsidP="00FE3BC3">
            <w:pPr>
              <w:tabs>
                <w:tab w:val="left" w:pos="980"/>
              </w:tabs>
              <w:spacing w:after="200"/>
              <w:rPr>
                <w:rFonts w:ascii="Times New Roman" w:hAnsi="Times New Roman" w:cs="Times New Roman"/>
                <w:b w:val="0"/>
                <w:bCs w:val="0"/>
                <w:sz w:val="21"/>
                <w:szCs w:val="21"/>
              </w:rPr>
            </w:pPr>
            <w:r w:rsidRPr="005B6F61">
              <w:rPr>
                <w:rFonts w:ascii="Times New Roman" w:hAnsi="Times New Roman" w:cs="Times New Roman"/>
                <w:b w:val="0"/>
                <w:bCs w:val="0"/>
                <w:sz w:val="21"/>
                <w:szCs w:val="21"/>
              </w:rPr>
              <w:t>15</w:t>
            </w:r>
          </w:p>
        </w:tc>
        <w:tc>
          <w:tcPr>
            <w:tcW w:w="1131" w:type="pct"/>
          </w:tcPr>
          <w:p w14:paraId="06E8298A"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Labor cost rate</w:t>
            </w:r>
          </w:p>
        </w:tc>
        <w:tc>
          <w:tcPr>
            <w:tcW w:w="1056" w:type="pct"/>
          </w:tcPr>
          <w:p w14:paraId="138E3E72"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0.3</w:t>
            </w:r>
          </w:p>
        </w:tc>
        <w:tc>
          <w:tcPr>
            <w:tcW w:w="883" w:type="pct"/>
          </w:tcPr>
          <w:p w14:paraId="52FE4E70"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roofErr w:type="spellStart"/>
            <w:r w:rsidRPr="005B6F61">
              <w:rPr>
                <w:rFonts w:ascii="Times New Roman" w:hAnsi="Times New Roman" w:cs="Times New Roman"/>
                <w:sz w:val="21"/>
                <w:szCs w:val="21"/>
              </w:rPr>
              <w:t>Dmn</w:t>
            </w:r>
            <w:proofErr w:type="spellEnd"/>
          </w:p>
        </w:tc>
        <w:tc>
          <w:tcPr>
            <w:tcW w:w="1153" w:type="pct"/>
          </w:tcPr>
          <w:p w14:paraId="01141348"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E36C0A" w:themeColor="accent6" w:themeShade="BF"/>
                <w:sz w:val="21"/>
                <w:szCs w:val="21"/>
              </w:rPr>
            </w:pPr>
            <w:r w:rsidRPr="005B6F61">
              <w:rPr>
                <w:rFonts w:ascii="Times New Roman" w:hAnsi="Times New Roman" w:cs="Times New Roman"/>
                <w:sz w:val="21"/>
                <w:szCs w:val="21"/>
              </w:rPr>
              <w:t xml:space="preserve">(Shimamura and </w:t>
            </w:r>
            <w:proofErr w:type="spellStart"/>
            <w:r w:rsidRPr="005B6F61">
              <w:rPr>
                <w:rFonts w:ascii="Times New Roman" w:hAnsi="Times New Roman" w:cs="Times New Roman"/>
                <w:sz w:val="21"/>
                <w:szCs w:val="21"/>
              </w:rPr>
              <w:t>Mizunoya</w:t>
            </w:r>
            <w:proofErr w:type="spellEnd"/>
            <w:r w:rsidRPr="005B6F61">
              <w:rPr>
                <w:rFonts w:ascii="Times New Roman" w:hAnsi="Times New Roman" w:cs="Times New Roman"/>
                <w:sz w:val="21"/>
                <w:szCs w:val="21"/>
              </w:rPr>
              <w:t>, 2020)</w:t>
            </w:r>
          </w:p>
        </w:tc>
      </w:tr>
      <w:tr w:rsidR="00FE3BC3" w:rsidRPr="005B6F61" w14:paraId="2662EDDB" w14:textId="77777777" w:rsidTr="00FE3BC3">
        <w:trPr>
          <w:trHeight w:val="497"/>
        </w:trPr>
        <w:tc>
          <w:tcPr>
            <w:cnfStyle w:val="001000000000" w:firstRow="0" w:lastRow="0" w:firstColumn="1" w:lastColumn="0" w:oddVBand="0" w:evenVBand="0" w:oddHBand="0" w:evenHBand="0" w:firstRowFirstColumn="0" w:firstRowLastColumn="0" w:lastRowFirstColumn="0" w:lastRowLastColumn="0"/>
            <w:tcW w:w="777" w:type="pct"/>
          </w:tcPr>
          <w:p w14:paraId="44E904D6"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16</w:t>
            </w:r>
          </w:p>
        </w:tc>
        <w:tc>
          <w:tcPr>
            <w:tcW w:w="1131" w:type="pct"/>
          </w:tcPr>
          <w:p w14:paraId="3A6B722A"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Dhaka city area</w:t>
            </w:r>
          </w:p>
        </w:tc>
        <w:tc>
          <w:tcPr>
            <w:tcW w:w="1056" w:type="pct"/>
          </w:tcPr>
          <w:p w14:paraId="470788BA"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300</w:t>
            </w:r>
          </w:p>
        </w:tc>
        <w:tc>
          <w:tcPr>
            <w:tcW w:w="883" w:type="pct"/>
          </w:tcPr>
          <w:p w14:paraId="07152EC0"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Km</w:t>
            </w:r>
            <w:r w:rsidRPr="005B6F61">
              <w:rPr>
                <w:rFonts w:ascii="Times New Roman" w:hAnsi="Times New Roman" w:cs="Times New Roman"/>
                <w:sz w:val="21"/>
                <w:szCs w:val="21"/>
                <w:vertAlign w:val="superscript"/>
              </w:rPr>
              <w:t>2</w:t>
            </w:r>
          </w:p>
        </w:tc>
        <w:tc>
          <w:tcPr>
            <w:tcW w:w="1153" w:type="pct"/>
          </w:tcPr>
          <w:p w14:paraId="52AF33CC"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Khatun et al., 2015</w:t>
            </w:r>
          </w:p>
        </w:tc>
      </w:tr>
    </w:tbl>
    <w:p w14:paraId="4BECAB6F" w14:textId="716E29D0" w:rsidR="00FE3BC3" w:rsidRDefault="00FE3BC3" w:rsidP="00FE3BC3">
      <w:pPr>
        <w:spacing w:line="240" w:lineRule="auto"/>
        <w:rPr>
          <w:rFonts w:ascii="Times New Roman" w:hAnsi="Times New Roman" w:cs="Times New Roman"/>
          <w:sz w:val="21"/>
          <w:szCs w:val="21"/>
          <w:lang w:val="en-US"/>
        </w:rPr>
      </w:pPr>
      <w:r>
        <w:rPr>
          <w:rFonts w:ascii="Times New Roman" w:hAnsi="Times New Roman" w:cs="Times New Roman"/>
          <w:sz w:val="21"/>
          <w:szCs w:val="21"/>
          <w:lang w:val="en-US"/>
        </w:rPr>
        <w:t>Tabl</w:t>
      </w:r>
      <w:r w:rsidRPr="005B6F61">
        <w:rPr>
          <w:rFonts w:ascii="Times New Roman" w:hAnsi="Times New Roman" w:cs="Times New Roman"/>
          <w:sz w:val="21"/>
          <w:szCs w:val="21"/>
          <w:lang w:val="en-US"/>
        </w:rPr>
        <w:t xml:space="preserve">e 4. Variables and their data sources for the </w:t>
      </w:r>
      <w:r>
        <w:rPr>
          <w:rFonts w:ascii="Times New Roman" w:hAnsi="Times New Roman" w:cs="Times New Roman"/>
          <w:sz w:val="21"/>
          <w:szCs w:val="21"/>
          <w:lang w:val="en-US"/>
        </w:rPr>
        <w:t>human</w:t>
      </w:r>
      <w:r w:rsidRPr="005B6F61">
        <w:rPr>
          <w:rFonts w:ascii="Times New Roman" w:hAnsi="Times New Roman" w:cs="Times New Roman"/>
          <w:sz w:val="21"/>
          <w:szCs w:val="21"/>
          <w:lang w:val="en-US"/>
        </w:rPr>
        <w:t xml:space="preserve"> capital sub-model</w:t>
      </w:r>
    </w:p>
    <w:p w14:paraId="6288E0ED" w14:textId="3829D70A" w:rsidR="00FE3BC3" w:rsidRDefault="00FE3BC3" w:rsidP="00FE3BC3">
      <w:pPr>
        <w:spacing w:line="240" w:lineRule="auto"/>
        <w:rPr>
          <w:rFonts w:ascii="Times New Roman" w:hAnsi="Times New Roman" w:cs="Times New Roman"/>
          <w:sz w:val="21"/>
          <w:szCs w:val="21"/>
          <w:lang w:val="en-US"/>
        </w:rPr>
      </w:pPr>
    </w:p>
    <w:p w14:paraId="382B6689" w14:textId="77777777" w:rsidR="00FE3BC3" w:rsidRDefault="00FE3BC3" w:rsidP="00FE3BC3">
      <w:pPr>
        <w:spacing w:line="240" w:lineRule="auto"/>
        <w:rPr>
          <w:rFonts w:ascii="Times New Roman" w:hAnsi="Times New Roman" w:cs="Times New Roman"/>
          <w:sz w:val="21"/>
          <w:szCs w:val="21"/>
          <w:lang w:val="en-US"/>
        </w:rPr>
      </w:pPr>
    </w:p>
    <w:p w14:paraId="013D0592" w14:textId="1D0B6ECF" w:rsidR="00FE3BC3" w:rsidRDefault="00FE3BC3" w:rsidP="00FE3BC3">
      <w:pPr>
        <w:spacing w:line="240" w:lineRule="auto"/>
        <w:rPr>
          <w:rFonts w:ascii="Times New Roman" w:hAnsi="Times New Roman" w:cs="Times New Roman"/>
          <w:sz w:val="21"/>
          <w:szCs w:val="21"/>
          <w:lang w:val="en-US"/>
        </w:rPr>
      </w:pPr>
    </w:p>
    <w:p w14:paraId="5AA6BA97" w14:textId="49510B75" w:rsidR="00FE3BC3" w:rsidRDefault="00FE3BC3" w:rsidP="00FE3BC3">
      <w:pPr>
        <w:spacing w:line="240" w:lineRule="auto"/>
        <w:rPr>
          <w:rFonts w:ascii="Times New Roman" w:hAnsi="Times New Roman" w:cs="Times New Roman"/>
          <w:sz w:val="21"/>
          <w:szCs w:val="21"/>
          <w:lang w:val="en-US"/>
        </w:rPr>
      </w:pPr>
    </w:p>
    <w:p w14:paraId="45316C82" w14:textId="141C8B60" w:rsidR="00FE3BC3" w:rsidRDefault="00FE3BC3" w:rsidP="00FE3BC3">
      <w:pPr>
        <w:spacing w:line="240" w:lineRule="auto"/>
        <w:rPr>
          <w:rFonts w:ascii="Times New Roman" w:hAnsi="Times New Roman" w:cs="Times New Roman"/>
          <w:sz w:val="21"/>
          <w:szCs w:val="21"/>
          <w:lang w:val="en-US"/>
        </w:rPr>
      </w:pPr>
    </w:p>
    <w:p w14:paraId="261B94AE" w14:textId="0B239089" w:rsidR="00FE3BC3" w:rsidRDefault="00FE3BC3" w:rsidP="00FE3BC3">
      <w:pPr>
        <w:spacing w:line="240" w:lineRule="auto"/>
        <w:rPr>
          <w:rFonts w:ascii="Times New Roman" w:hAnsi="Times New Roman" w:cs="Times New Roman"/>
          <w:sz w:val="21"/>
          <w:szCs w:val="21"/>
          <w:lang w:val="en-US"/>
        </w:rPr>
      </w:pPr>
    </w:p>
    <w:p w14:paraId="6E6C8985" w14:textId="77777777" w:rsidR="00FE3BC3" w:rsidRDefault="00FE3BC3" w:rsidP="00FE3BC3">
      <w:pPr>
        <w:spacing w:line="240" w:lineRule="auto"/>
        <w:rPr>
          <w:rFonts w:ascii="Times New Roman" w:hAnsi="Times New Roman" w:cs="Times New Roman"/>
          <w:sz w:val="21"/>
          <w:szCs w:val="21"/>
          <w:lang w:val="en-US"/>
        </w:rPr>
      </w:pPr>
    </w:p>
    <w:p w14:paraId="0C1B8752" w14:textId="688B146B" w:rsidR="00FE3BC3" w:rsidRPr="008369AE" w:rsidRDefault="00FE3BC3" w:rsidP="00FE3BC3">
      <w:pPr>
        <w:rPr>
          <w:bCs/>
          <w:sz w:val="21"/>
          <w:szCs w:val="21"/>
          <w:lang w:val="en-US"/>
        </w:rPr>
      </w:pPr>
    </w:p>
    <w:tbl>
      <w:tblPr>
        <w:tblStyle w:val="PlainTable2"/>
        <w:tblpPr w:leftFromText="180" w:rightFromText="180" w:vertAnchor="page" w:horzAnchor="margin" w:tblpY="3221"/>
        <w:tblW w:w="5000" w:type="pct"/>
        <w:tblLook w:val="04A0" w:firstRow="1" w:lastRow="0" w:firstColumn="1" w:lastColumn="0" w:noHBand="0" w:noVBand="1"/>
      </w:tblPr>
      <w:tblGrid>
        <w:gridCol w:w="1054"/>
        <w:gridCol w:w="2117"/>
        <w:gridCol w:w="1462"/>
        <w:gridCol w:w="2610"/>
        <w:gridCol w:w="2000"/>
      </w:tblGrid>
      <w:tr w:rsidR="00FE3BC3" w:rsidRPr="005B6F61" w14:paraId="13FBD898" w14:textId="77777777" w:rsidTr="00FE3BC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70" w:type="pct"/>
          </w:tcPr>
          <w:p w14:paraId="1C6E00F2"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sz w:val="21"/>
                <w:szCs w:val="21"/>
              </w:rPr>
              <w:t>Lists</w:t>
            </w:r>
          </w:p>
        </w:tc>
        <w:tc>
          <w:tcPr>
            <w:tcW w:w="1145" w:type="pct"/>
          </w:tcPr>
          <w:p w14:paraId="4326F5D1" w14:textId="77777777" w:rsidR="00FE3BC3" w:rsidRPr="005B6F61" w:rsidRDefault="00FE3BC3" w:rsidP="00FE3BC3">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Parameters</w:t>
            </w:r>
          </w:p>
        </w:tc>
        <w:tc>
          <w:tcPr>
            <w:tcW w:w="791" w:type="pct"/>
          </w:tcPr>
          <w:p w14:paraId="48B12BB7" w14:textId="77777777" w:rsidR="00FE3BC3" w:rsidRPr="005B6F61" w:rsidRDefault="00FE3BC3" w:rsidP="00FE3BC3">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Value</w:t>
            </w:r>
          </w:p>
        </w:tc>
        <w:tc>
          <w:tcPr>
            <w:tcW w:w="1412" w:type="pct"/>
          </w:tcPr>
          <w:p w14:paraId="4FE6EEAF" w14:textId="77777777" w:rsidR="00FE3BC3" w:rsidRPr="005B6F61" w:rsidRDefault="00FE3BC3" w:rsidP="00FE3BC3">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Unit</w:t>
            </w:r>
          </w:p>
        </w:tc>
        <w:tc>
          <w:tcPr>
            <w:tcW w:w="1082" w:type="pct"/>
          </w:tcPr>
          <w:p w14:paraId="695F9C4B" w14:textId="77777777" w:rsidR="00FE3BC3" w:rsidRPr="005B6F61" w:rsidRDefault="00FE3BC3" w:rsidP="00FE3BC3">
            <w:pPr>
              <w:tabs>
                <w:tab w:val="left" w:pos="98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1"/>
                <w:szCs w:val="21"/>
              </w:rPr>
            </w:pPr>
            <w:r w:rsidRPr="005B6F61">
              <w:rPr>
                <w:rFonts w:ascii="Times New Roman" w:hAnsi="Times New Roman" w:cs="Times New Roman"/>
                <w:sz w:val="21"/>
                <w:szCs w:val="21"/>
              </w:rPr>
              <w:t>Sources</w:t>
            </w:r>
          </w:p>
        </w:tc>
      </w:tr>
      <w:tr w:rsidR="00FE3BC3" w:rsidRPr="005B6F61" w14:paraId="1011B9E5" w14:textId="77777777" w:rsidTr="00FE3BC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70" w:type="pct"/>
          </w:tcPr>
          <w:p w14:paraId="3FB0EF8C"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1</w:t>
            </w:r>
          </w:p>
        </w:tc>
        <w:tc>
          <w:tcPr>
            <w:tcW w:w="1145" w:type="pct"/>
          </w:tcPr>
          <w:p w14:paraId="01E2ADC6"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Construction cost</w:t>
            </w:r>
          </w:p>
        </w:tc>
        <w:tc>
          <w:tcPr>
            <w:tcW w:w="791" w:type="pct"/>
          </w:tcPr>
          <w:p w14:paraId="70312539"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67</w:t>
            </w:r>
          </w:p>
        </w:tc>
        <w:tc>
          <w:tcPr>
            <w:tcW w:w="1412" w:type="pct"/>
          </w:tcPr>
          <w:p w14:paraId="286DE091"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Million USD</w:t>
            </w:r>
          </w:p>
        </w:tc>
        <w:tc>
          <w:tcPr>
            <w:tcW w:w="1082" w:type="pct"/>
          </w:tcPr>
          <w:p w14:paraId="1A4CD19A" w14:textId="77777777" w:rsidR="00FE3BC3" w:rsidRPr="005B6F61" w:rsidRDefault="00FE3BC3" w:rsidP="00FE3B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(Ministry of Water Resources, 2019)</w:t>
            </w:r>
          </w:p>
        </w:tc>
      </w:tr>
      <w:tr w:rsidR="00FE3BC3" w:rsidRPr="005B6F61" w14:paraId="052C3212" w14:textId="77777777" w:rsidTr="00FE3BC3">
        <w:trPr>
          <w:trHeight w:val="260"/>
        </w:trPr>
        <w:tc>
          <w:tcPr>
            <w:cnfStyle w:val="001000000000" w:firstRow="0" w:lastRow="0" w:firstColumn="1" w:lastColumn="0" w:oddVBand="0" w:evenVBand="0" w:oddHBand="0" w:evenHBand="0" w:firstRowFirstColumn="0" w:firstRowLastColumn="0" w:lastRowFirstColumn="0" w:lastRowLastColumn="0"/>
            <w:tcW w:w="570" w:type="pct"/>
          </w:tcPr>
          <w:p w14:paraId="13153B78"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2</w:t>
            </w:r>
          </w:p>
        </w:tc>
        <w:tc>
          <w:tcPr>
            <w:tcW w:w="1145" w:type="pct"/>
          </w:tcPr>
          <w:p w14:paraId="309723B1"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Dredging cost</w:t>
            </w:r>
          </w:p>
        </w:tc>
        <w:tc>
          <w:tcPr>
            <w:tcW w:w="791" w:type="pct"/>
          </w:tcPr>
          <w:p w14:paraId="31410083"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5.5</w:t>
            </w:r>
          </w:p>
        </w:tc>
        <w:tc>
          <w:tcPr>
            <w:tcW w:w="1412" w:type="pct"/>
          </w:tcPr>
          <w:p w14:paraId="25BD78CF"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Million USD/year</w:t>
            </w:r>
          </w:p>
        </w:tc>
        <w:tc>
          <w:tcPr>
            <w:tcW w:w="1082" w:type="pct"/>
          </w:tcPr>
          <w:p w14:paraId="70D06128"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(Ministry of Water Resources, 2019)</w:t>
            </w:r>
          </w:p>
        </w:tc>
      </w:tr>
      <w:tr w:rsidR="00FE3BC3" w:rsidRPr="005B6F61" w14:paraId="01B14F7F" w14:textId="77777777" w:rsidTr="00FE3B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70" w:type="pct"/>
          </w:tcPr>
          <w:p w14:paraId="0B899DCE"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3</w:t>
            </w:r>
          </w:p>
        </w:tc>
        <w:tc>
          <w:tcPr>
            <w:tcW w:w="1145" w:type="pct"/>
          </w:tcPr>
          <w:p w14:paraId="3977A354"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Number of years for the project</w:t>
            </w:r>
          </w:p>
        </w:tc>
        <w:tc>
          <w:tcPr>
            <w:tcW w:w="791" w:type="pct"/>
          </w:tcPr>
          <w:p w14:paraId="3DC1AFE6"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10</w:t>
            </w:r>
          </w:p>
        </w:tc>
        <w:tc>
          <w:tcPr>
            <w:tcW w:w="1412" w:type="pct"/>
          </w:tcPr>
          <w:p w14:paraId="4A85D0FD"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Year</w:t>
            </w:r>
          </w:p>
        </w:tc>
        <w:tc>
          <w:tcPr>
            <w:tcW w:w="1082" w:type="pct"/>
          </w:tcPr>
          <w:p w14:paraId="0AAF49DD"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(Ministry of Water Resources, 2019)</w:t>
            </w:r>
          </w:p>
        </w:tc>
      </w:tr>
      <w:tr w:rsidR="00FE3BC3" w:rsidRPr="005B6F61" w14:paraId="3BD55ED2" w14:textId="77777777" w:rsidTr="00FE3BC3">
        <w:trPr>
          <w:trHeight w:val="269"/>
        </w:trPr>
        <w:tc>
          <w:tcPr>
            <w:cnfStyle w:val="001000000000" w:firstRow="0" w:lastRow="0" w:firstColumn="1" w:lastColumn="0" w:oddVBand="0" w:evenVBand="0" w:oddHBand="0" w:evenHBand="0" w:firstRowFirstColumn="0" w:firstRowLastColumn="0" w:lastRowFirstColumn="0" w:lastRowLastColumn="0"/>
            <w:tcW w:w="570" w:type="pct"/>
          </w:tcPr>
          <w:p w14:paraId="0A43750F"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4</w:t>
            </w:r>
          </w:p>
        </w:tc>
        <w:tc>
          <w:tcPr>
            <w:tcW w:w="1145" w:type="pct"/>
          </w:tcPr>
          <w:p w14:paraId="58EE8396"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Traffic congestion cost</w:t>
            </w:r>
          </w:p>
        </w:tc>
        <w:tc>
          <w:tcPr>
            <w:tcW w:w="791" w:type="pct"/>
          </w:tcPr>
          <w:p w14:paraId="513AF8BC"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3868</w:t>
            </w:r>
          </w:p>
        </w:tc>
        <w:tc>
          <w:tcPr>
            <w:tcW w:w="1412" w:type="pct"/>
          </w:tcPr>
          <w:p w14:paraId="5E651A63"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Million USD/Year</w:t>
            </w:r>
          </w:p>
        </w:tc>
        <w:tc>
          <w:tcPr>
            <w:tcW w:w="1082" w:type="pct"/>
          </w:tcPr>
          <w:p w14:paraId="67B23CDA"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{"citationItems":[{"id":"ITEM-1","itemData":{"abstract":"Dhaka, the capital city of Bangladesh, is one of the most traffic congested cities in the world. For any policy making to deal with the situation efficiently, the impact of traffic congestion on the national economy must be ascertained. This paper estimates in monetary terms, the cost of traffic congestion, the state is currently facing. The time spent on travelling has an opportunity cost and is the most important item cost of the total congestion cost which also includes travel time variability losses, i.e. TTV, arising from unpredictability of the journey time. This study calculates travel time costs, TTC (using value of time, VOT approach) and Vehicle operating cost, VOC, due to traffic congestion directly while it makes allowances for TTV, Dead-weight loss, DWL- the avoidable social costs of congestion, externality cost due to travel time delay (imposed on others) and environmental damages. Estimated annual TTC is obtained as about USD 1499 million per annum after allowing for the estimated TTV. VOC due to congestion is estimated yearly as USD 196 million. Adding up the Delay externality (USD 1049 million), DWL (USD 749 million) and environmental externality cost (USD 375), the total annual cost due to traffic congestion in Dhaka is found to be USD 3868 million.","author":[{"dropping-particle":"","family":"Khan","given":"Tanzila","non-dropping-particle":"","parse-names":false,"suffix":""},{"dropping-particle":"","family":"Mcips","given":"Rashedul Islam","non-dropping-particle":"","parse-names":false,"suffix":""}],"container-title":"International Journal of Engineering Science and Innovative Technology (IJESIT)","id":"ITEM-1","issue":"3","issued":{"date-parts":[["2013"]]},"page":"281-289","title":"Estimating Costs of Traffic Congestion in Dhaka City","type":"article-journal","volume":"2"},"uris":["http://www.mendeley.com/documents/?uuid=b3fea1d8-f469-46fb-abf6-445f2f521354"]}],"mendeley":{"formattedCitation":"(T. Khan &amp; Mcips, 2013)","manualFormatting":"(Khan &amp; Islam, 2013)","plainTextFormattedCitation":"(T. Khan &amp; Mcips, 2013)","previouslyFormattedCitation":"(T. Khan &amp; Mcips, 2013)"},"properties":{"noteIndex":0},"schema":"https://github.com/citation-style-language/schema/raw/master/csl-citation.json"}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Khan and Islam, 2013</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12165E8C" w14:textId="77777777" w:rsidTr="00FE3B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70" w:type="pct"/>
          </w:tcPr>
          <w:p w14:paraId="03A38026"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5</w:t>
            </w:r>
          </w:p>
        </w:tc>
        <w:tc>
          <w:tcPr>
            <w:tcW w:w="1145" w:type="pct"/>
          </w:tcPr>
          <w:p w14:paraId="3277EDD3"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Operation and management cost rate</w:t>
            </w:r>
          </w:p>
        </w:tc>
        <w:tc>
          <w:tcPr>
            <w:tcW w:w="791" w:type="pct"/>
          </w:tcPr>
          <w:p w14:paraId="3DEB7E16"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14</w:t>
            </w:r>
          </w:p>
        </w:tc>
        <w:tc>
          <w:tcPr>
            <w:tcW w:w="1412" w:type="pct"/>
          </w:tcPr>
          <w:p w14:paraId="0E50E1F2"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
        </w:tc>
        <w:tc>
          <w:tcPr>
            <w:tcW w:w="1082" w:type="pct"/>
          </w:tcPr>
          <w:p w14:paraId="4FF8AD1F"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{"citationItems":[{"id":"ITEM-1","itemData":{"DOI":"10.3390/su12104336","ISSN":"20711050","abstract":"Based on inclusive wealth (IW), this paper evaluates the impact and sustainability of the Indonesian government's decision to relocate the capital city from Jakarta to East Kalimantan in terms of economic, human, and environmental aspects. This paper develops an integrated prediction simulation model based on IW and system dynamics and sets three scenarios, depending on the expected population recovery in Jakarta and the increased immigration into the new capital city (NCC) from the nearby areas after the public sector relocates. The most reliable scenario projects benefit of USD 169 billion in IW in 2050, equivalent to 2.41% of the expected cumulative real gross domestic product (GDP) growth in Indonesia from 2021 to 2050. Regarding the sustainability of the relocation, the current investment plans are not sustainable, largely because of the negative impact on human capital, comprising the education and health capital caused by the income gap between Jakarta and the NCC, and due to depreciation of produced capital. This study makes a significant contribution to the integrated evaluation of capital city relocations for Indonesia and beyond, because no previous study of such relocations combines produced, human, and natural capital. This is the first policy evaluation to include the impact of migration on IW, which plays an important role in IW literature, because population is a key model factor.","author":[{"dropping-particle":"","family":"Shimamura","given":"Takuya","non-dropping-particle":"","parse-names":false,"suffix":""},{"dropping-particle":"","family":"Mizunoya","given":"Takeshi","non-dropping-particle":"","parse-names":false,"suffix":""}],"container-title":"Sustainability (Switzerland)","id":"ITEM-1","issue":"10","issued":{"date-parts":[["2020"]]},"title":"Sustainability prediction model for capital city relocation in Indonesia based on inclusive wealth and system dynamics","type":"article-journal","volume":"12"},"uris":["http://www.mendeley.com/documents/?uuid=290fe7aa-1925-4dda-959d-448f5cc2399f"]}],"mendeley":{"formattedCitation":"(Shimamura &amp; Mizunoya, 2020)","plainTextFormattedCitation":"(Shimamura &amp; Mizunoya, 2020)","previouslyFormattedCitation":"(Shimamura &amp; Mizunoya, 2020)"},"properties":{"noteIndex":0},"schema":"https://github.com/citation-style-language/schema/raw/master/csl-citation.json"}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 xml:space="preserve">Shimamura and </w:t>
            </w:r>
            <w:proofErr w:type="spellStart"/>
            <w:r w:rsidRPr="005B6F61">
              <w:rPr>
                <w:rFonts w:ascii="Times New Roman" w:hAnsi="Times New Roman" w:cs="Times New Roman"/>
                <w:sz w:val="21"/>
                <w:szCs w:val="21"/>
              </w:rPr>
              <w:t>Mizunoya</w:t>
            </w:r>
            <w:proofErr w:type="spellEnd"/>
            <w:r w:rsidRPr="005B6F61">
              <w:rPr>
                <w:rFonts w:ascii="Times New Roman" w:hAnsi="Times New Roman" w:cs="Times New Roman"/>
                <w:sz w:val="21"/>
                <w:szCs w:val="21"/>
              </w:rPr>
              <w:t>, 2020</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715DA045" w14:textId="77777777" w:rsidTr="00FE3BC3">
        <w:trPr>
          <w:trHeight w:val="260"/>
        </w:trPr>
        <w:tc>
          <w:tcPr>
            <w:cnfStyle w:val="001000000000" w:firstRow="0" w:lastRow="0" w:firstColumn="1" w:lastColumn="0" w:oddVBand="0" w:evenVBand="0" w:oddHBand="0" w:evenHBand="0" w:firstRowFirstColumn="0" w:firstRowLastColumn="0" w:lastRowFirstColumn="0" w:lastRowLastColumn="0"/>
            <w:tcW w:w="570" w:type="pct"/>
          </w:tcPr>
          <w:p w14:paraId="7F35E3FE"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6</w:t>
            </w:r>
          </w:p>
        </w:tc>
        <w:tc>
          <w:tcPr>
            <w:tcW w:w="1145" w:type="pct"/>
          </w:tcPr>
          <w:p w14:paraId="51787DE2"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Real discount rate </w:t>
            </w:r>
          </w:p>
        </w:tc>
        <w:tc>
          <w:tcPr>
            <w:tcW w:w="791" w:type="pct"/>
          </w:tcPr>
          <w:p w14:paraId="168235A0"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10</w:t>
            </w:r>
          </w:p>
        </w:tc>
        <w:tc>
          <w:tcPr>
            <w:tcW w:w="1412" w:type="pct"/>
          </w:tcPr>
          <w:p w14:paraId="1C4FEB88"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
        </w:tc>
        <w:tc>
          <w:tcPr>
            <w:tcW w:w="1082" w:type="pct"/>
          </w:tcPr>
          <w:p w14:paraId="410B80EB"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(Shimamura and </w:t>
            </w:r>
            <w:proofErr w:type="spellStart"/>
            <w:r w:rsidRPr="005B6F61">
              <w:rPr>
                <w:rFonts w:ascii="Times New Roman" w:hAnsi="Times New Roman" w:cs="Times New Roman"/>
                <w:sz w:val="21"/>
                <w:szCs w:val="21"/>
              </w:rPr>
              <w:t>Mizunoya</w:t>
            </w:r>
            <w:proofErr w:type="spellEnd"/>
            <w:r w:rsidRPr="005B6F61">
              <w:rPr>
                <w:rFonts w:ascii="Times New Roman" w:hAnsi="Times New Roman" w:cs="Times New Roman"/>
                <w:sz w:val="21"/>
                <w:szCs w:val="21"/>
              </w:rPr>
              <w:t>, 2020)</w:t>
            </w:r>
          </w:p>
        </w:tc>
      </w:tr>
      <w:tr w:rsidR="00FE3BC3" w:rsidRPr="005B6F61" w14:paraId="66EEACCD" w14:textId="77777777" w:rsidTr="00FE3BC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70" w:type="pct"/>
          </w:tcPr>
          <w:p w14:paraId="2FDA5C4C"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7</w:t>
            </w:r>
          </w:p>
        </w:tc>
        <w:tc>
          <w:tcPr>
            <w:tcW w:w="1145" w:type="pct"/>
          </w:tcPr>
          <w:p w14:paraId="6713925E"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Depreciation rate of PC</w:t>
            </w:r>
          </w:p>
        </w:tc>
        <w:tc>
          <w:tcPr>
            <w:tcW w:w="791" w:type="pct"/>
          </w:tcPr>
          <w:p w14:paraId="74E31A47"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4</w:t>
            </w:r>
          </w:p>
        </w:tc>
        <w:tc>
          <w:tcPr>
            <w:tcW w:w="1412" w:type="pct"/>
          </w:tcPr>
          <w:p w14:paraId="477418D8"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
        </w:tc>
        <w:tc>
          <w:tcPr>
            <w:tcW w:w="1082" w:type="pct"/>
          </w:tcPr>
          <w:p w14:paraId="4BE9E478"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(Shimamura and </w:t>
            </w:r>
            <w:proofErr w:type="spellStart"/>
            <w:r w:rsidRPr="005B6F61">
              <w:rPr>
                <w:rFonts w:ascii="Times New Roman" w:hAnsi="Times New Roman" w:cs="Times New Roman"/>
                <w:sz w:val="21"/>
                <w:szCs w:val="21"/>
              </w:rPr>
              <w:t>Mizunoya</w:t>
            </w:r>
            <w:proofErr w:type="spellEnd"/>
            <w:r w:rsidRPr="005B6F61">
              <w:rPr>
                <w:rFonts w:ascii="Times New Roman" w:hAnsi="Times New Roman" w:cs="Times New Roman"/>
                <w:sz w:val="21"/>
                <w:szCs w:val="21"/>
              </w:rPr>
              <w:t>, 2020)</w:t>
            </w:r>
          </w:p>
        </w:tc>
      </w:tr>
      <w:tr w:rsidR="00FE3BC3" w:rsidRPr="005B6F61" w14:paraId="46B52B71" w14:textId="77777777" w:rsidTr="00FE3BC3">
        <w:trPr>
          <w:trHeight w:val="287"/>
        </w:trPr>
        <w:tc>
          <w:tcPr>
            <w:cnfStyle w:val="001000000000" w:firstRow="0" w:lastRow="0" w:firstColumn="1" w:lastColumn="0" w:oddVBand="0" w:evenVBand="0" w:oddHBand="0" w:evenHBand="0" w:firstRowFirstColumn="0" w:firstRowLastColumn="0" w:lastRowFirstColumn="0" w:lastRowLastColumn="0"/>
            <w:tcW w:w="570" w:type="pct"/>
          </w:tcPr>
          <w:p w14:paraId="6D68332D"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8</w:t>
            </w:r>
          </w:p>
        </w:tc>
        <w:tc>
          <w:tcPr>
            <w:tcW w:w="1145" w:type="pct"/>
          </w:tcPr>
          <w:p w14:paraId="5180251B"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Reduced abandon land price </w:t>
            </w:r>
          </w:p>
        </w:tc>
        <w:tc>
          <w:tcPr>
            <w:tcW w:w="791" w:type="pct"/>
          </w:tcPr>
          <w:p w14:paraId="3C1C5C0B"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462,350</w:t>
            </w:r>
          </w:p>
        </w:tc>
        <w:tc>
          <w:tcPr>
            <w:tcW w:w="1412" w:type="pct"/>
          </w:tcPr>
          <w:p w14:paraId="2703E6AB"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USD/Km</w:t>
            </w:r>
            <w:r w:rsidRPr="005B6F61">
              <w:rPr>
                <w:rFonts w:ascii="Times New Roman" w:hAnsi="Times New Roman" w:cs="Times New Roman"/>
                <w:sz w:val="21"/>
                <w:szCs w:val="21"/>
                <w:vertAlign w:val="superscript"/>
              </w:rPr>
              <w:t>2</w:t>
            </w:r>
          </w:p>
        </w:tc>
        <w:tc>
          <w:tcPr>
            <w:tcW w:w="1082" w:type="pct"/>
          </w:tcPr>
          <w:p w14:paraId="5BB4EB56"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{"citationItems":[{"id":"ITEM-1","itemData":{"author":[{"dropping-particle":"","family":"Islam","given":"Ishrat","non-dropping-particle":"","parse-names":false,"suffix":""},{"dropping-particle":"","family":"Mitra","given":"Suman Kumar","non-dropping-particle":"","parse-names":false,"suffix":""},{"dropping-particle":"","family":"Shohag","given":"Md. Abu Nayeem","non-dropping-particle":"","parse-names":false,"suffix":""},{"dropping-particle":"","family":"Rahman","given":"Mohammad Aminur","non-dropping-particle":"","parse-names":false,"suffix":""}],"id":"ITEM-1","issue":"February","issued":{"date-parts":[["2005"]]},"title":"Land Price in Dhaka City : Distribution , Characteristics and Trend of Changes","type":"article-journal"},"uris":["http://www.mendeley.com/documents/?uuid=9ee5c357-7bea-4529-9ba1-c0bdf218cfe4"]}],"mendeley":{"formattedCitation":"(Islam et al., 2005)","plainTextFormattedCitation":"(Islam et al., 2005)","previouslyFormattedCitation":"(Islam et al., 2005)"},"properties":{"noteIndex":0},"schema":"https://github.com/citation-style-language/schema/raw/master/csl-citation.json"}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Islam et al., 2005</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1CDAB5F6" w14:textId="77777777" w:rsidTr="00FE3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2F5068CA" w14:textId="77777777" w:rsidR="00FE3BC3" w:rsidRPr="005B6F61" w:rsidRDefault="00FE3BC3" w:rsidP="00FE3BC3">
            <w:pPr>
              <w:tabs>
                <w:tab w:val="left" w:pos="980"/>
              </w:tabs>
              <w:rPr>
                <w:rFonts w:ascii="Times New Roman" w:hAnsi="Times New Roman" w:cs="Times New Roman"/>
                <w:b w:val="0"/>
                <w:bCs w:val="0"/>
                <w:sz w:val="21"/>
                <w:szCs w:val="21"/>
              </w:rPr>
            </w:pPr>
            <w:r w:rsidRPr="005B6F61">
              <w:rPr>
                <w:rFonts w:ascii="Times New Roman" w:hAnsi="Times New Roman" w:cs="Times New Roman"/>
                <w:b w:val="0"/>
                <w:bCs w:val="0"/>
                <w:sz w:val="21"/>
                <w:szCs w:val="21"/>
              </w:rPr>
              <w:t>9</w:t>
            </w:r>
          </w:p>
        </w:tc>
        <w:tc>
          <w:tcPr>
            <w:tcW w:w="1145" w:type="pct"/>
          </w:tcPr>
          <w:p w14:paraId="3AD0E5F3"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Reduced abandoned area</w:t>
            </w:r>
          </w:p>
        </w:tc>
        <w:tc>
          <w:tcPr>
            <w:tcW w:w="791" w:type="pct"/>
          </w:tcPr>
          <w:p w14:paraId="7B126993"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 xml:space="preserve">3.6 </w:t>
            </w:r>
          </w:p>
        </w:tc>
        <w:tc>
          <w:tcPr>
            <w:tcW w:w="1412" w:type="pct"/>
          </w:tcPr>
          <w:p w14:paraId="0C69257D"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
        </w:tc>
        <w:tc>
          <w:tcPr>
            <w:tcW w:w="1082" w:type="pct"/>
          </w:tcPr>
          <w:p w14:paraId="38CFF444"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Author’s LULC map (Fig. 3)</w:t>
            </w:r>
          </w:p>
        </w:tc>
      </w:tr>
      <w:tr w:rsidR="00FE3BC3" w:rsidRPr="005B6F61" w14:paraId="363C531D" w14:textId="77777777" w:rsidTr="00FE3BC3">
        <w:trPr>
          <w:trHeight w:val="510"/>
        </w:trPr>
        <w:tc>
          <w:tcPr>
            <w:cnfStyle w:val="001000000000" w:firstRow="0" w:lastRow="0" w:firstColumn="1" w:lastColumn="0" w:oddVBand="0" w:evenVBand="0" w:oddHBand="0" w:evenHBand="0" w:firstRowFirstColumn="0" w:firstRowLastColumn="0" w:lastRowFirstColumn="0" w:lastRowLastColumn="0"/>
            <w:tcW w:w="570" w:type="pct"/>
          </w:tcPr>
          <w:p w14:paraId="0D836F5E" w14:textId="77777777" w:rsidR="00FE3BC3" w:rsidRPr="005B6F61" w:rsidRDefault="00FE3BC3" w:rsidP="00FE3BC3">
            <w:pPr>
              <w:tabs>
                <w:tab w:val="left" w:pos="980"/>
              </w:tabs>
              <w:spacing w:after="200"/>
              <w:rPr>
                <w:rFonts w:ascii="Times New Roman" w:hAnsi="Times New Roman" w:cs="Times New Roman"/>
                <w:b w:val="0"/>
                <w:bCs w:val="0"/>
                <w:sz w:val="21"/>
                <w:szCs w:val="21"/>
              </w:rPr>
            </w:pPr>
            <w:r w:rsidRPr="005B6F61">
              <w:rPr>
                <w:rFonts w:ascii="Times New Roman" w:hAnsi="Times New Roman" w:cs="Times New Roman"/>
                <w:b w:val="0"/>
                <w:bCs w:val="0"/>
                <w:sz w:val="21"/>
                <w:szCs w:val="21"/>
              </w:rPr>
              <w:t>10</w:t>
            </w:r>
          </w:p>
        </w:tc>
        <w:tc>
          <w:tcPr>
            <w:tcW w:w="1145" w:type="pct"/>
          </w:tcPr>
          <w:p w14:paraId="06542A31"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Rental value change</w:t>
            </w:r>
          </w:p>
        </w:tc>
        <w:tc>
          <w:tcPr>
            <w:tcW w:w="791" w:type="pct"/>
          </w:tcPr>
          <w:p w14:paraId="65E34063"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5.46</w:t>
            </w:r>
          </w:p>
        </w:tc>
        <w:tc>
          <w:tcPr>
            <w:tcW w:w="1412" w:type="pct"/>
          </w:tcPr>
          <w:p w14:paraId="5A2A04B5"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USD/house/year</w:t>
            </w:r>
          </w:p>
        </w:tc>
        <w:tc>
          <w:tcPr>
            <w:tcW w:w="1082" w:type="pct"/>
          </w:tcPr>
          <w:p w14:paraId="19037F6E"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roofErr w:type="spellStart"/>
            <w:r w:rsidRPr="005B6F61">
              <w:rPr>
                <w:rFonts w:ascii="Times New Roman" w:hAnsi="Times New Roman" w:cs="Times New Roman"/>
                <w:sz w:val="21"/>
                <w:szCs w:val="21"/>
              </w:rPr>
              <w:fldChar w:fldCharType="begin" w:fldLock="1"/>
            </w:r>
            <w:r w:rsidRPr="005B6F61">
              <w:rPr>
                <w:rFonts w:ascii="Times New Roman" w:hAnsi="Times New Roman" w:cs="Times New Roman"/>
                <w:sz w:val="21"/>
                <w:szCs w:val="21"/>
              </w:rPr>
              <w:instrText>ADDIN CSL_CITATION {"citationItems":[{"id":"ITEM-1","itemData":{"DOI":"10.1080/07900620802224486","ISSN":"07900627","abstract":"The focus of this paper is to perform a cost-benefit analysis to determine the economic efficiency of the restoration of a dying river in Bangladesh, namely the Buriganga River. The benefits of the restoration programme are derived by using market data and employing benefit transfer and contingent valuation techniques. The values generated by this approach are integrated into the framework of a cost-benefit analysis, which showed a benefit-cost ratio of 4.35. This demonstrates that the restoration of dying rivers in developing countries is not only an environmental imperative, but is also socially and economically justifiable.","author":[{"dropping-particle":"","family":"Alam","given":"Khorshed","non-dropping-particle":"","parse-names":false,"suffix":""}],"container-title":"International Journal of Water Resources Development","id":"ITEM-1","issue":"4","issued":{"date-parts":[["2008"]]},"page":"593-607","title":"Cost-benefit analysis of restoring buriganga river, Bangladesh","type":"article-journal","volume":"24"},"uris":["http://www.mendeley.com/documents/?uuid=495e5b48-8279-4409-be25-71452f1a9437"]}],"mendeley":{"formattedCitation":"(Alam, 2008)","plainTextFormattedCitation":"(Alam, 2008)","previouslyFormattedCitation":"(Alam, 2008)"},"properties":{"noteIndex":0},"schema":"https://github.com/citation-style-language/schema/raw/master/csl-citation.json"}</w:instrText>
            </w:r>
            <w:r w:rsidRPr="005B6F61">
              <w:rPr>
                <w:rFonts w:ascii="Times New Roman" w:hAnsi="Times New Roman" w:cs="Times New Roman"/>
                <w:sz w:val="21"/>
                <w:szCs w:val="21"/>
              </w:rPr>
              <w:fldChar w:fldCharType="separate"/>
            </w:r>
            <w:r w:rsidRPr="005B6F61">
              <w:rPr>
                <w:rFonts w:ascii="Times New Roman" w:hAnsi="Times New Roman" w:cs="Times New Roman"/>
                <w:sz w:val="21"/>
                <w:szCs w:val="21"/>
              </w:rPr>
              <w:t>Alam</w:t>
            </w:r>
            <w:proofErr w:type="spellEnd"/>
            <w:r w:rsidRPr="005B6F61">
              <w:rPr>
                <w:rFonts w:ascii="Times New Roman" w:hAnsi="Times New Roman" w:cs="Times New Roman"/>
                <w:sz w:val="21"/>
                <w:szCs w:val="21"/>
              </w:rPr>
              <w:t>, 2008</w:t>
            </w:r>
            <w:r w:rsidRPr="005B6F61">
              <w:rPr>
                <w:rFonts w:ascii="Times New Roman" w:hAnsi="Times New Roman" w:cs="Times New Roman"/>
                <w:sz w:val="21"/>
                <w:szCs w:val="21"/>
              </w:rPr>
              <w:fldChar w:fldCharType="end"/>
            </w:r>
            <w:r w:rsidRPr="005B6F61">
              <w:rPr>
                <w:rFonts w:ascii="Times New Roman" w:hAnsi="Times New Roman" w:cs="Times New Roman"/>
                <w:sz w:val="21"/>
                <w:szCs w:val="21"/>
              </w:rPr>
              <w:t>)</w:t>
            </w:r>
          </w:p>
        </w:tc>
      </w:tr>
      <w:tr w:rsidR="00FE3BC3" w:rsidRPr="005B6F61" w14:paraId="629CD6A5" w14:textId="77777777" w:rsidTr="00FE3BC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570" w:type="pct"/>
          </w:tcPr>
          <w:p w14:paraId="434D4332" w14:textId="77777777" w:rsidR="00FE3BC3" w:rsidRPr="005B6F61" w:rsidRDefault="00FE3BC3" w:rsidP="00FE3BC3">
            <w:pPr>
              <w:tabs>
                <w:tab w:val="left" w:pos="980"/>
              </w:tabs>
              <w:rPr>
                <w:rFonts w:ascii="Times New Roman" w:hAnsi="Times New Roman" w:cs="Times New Roman"/>
                <w:b w:val="0"/>
                <w:bCs w:val="0"/>
                <w:color w:val="E36C0A" w:themeColor="accent6" w:themeShade="BF"/>
                <w:sz w:val="21"/>
                <w:szCs w:val="21"/>
              </w:rPr>
            </w:pPr>
            <w:r w:rsidRPr="005B6F61">
              <w:rPr>
                <w:rFonts w:ascii="Times New Roman" w:hAnsi="Times New Roman" w:cs="Times New Roman"/>
                <w:b w:val="0"/>
                <w:bCs w:val="0"/>
                <w:sz w:val="21"/>
                <w:szCs w:val="21"/>
              </w:rPr>
              <w:t>11</w:t>
            </w:r>
          </w:p>
        </w:tc>
        <w:tc>
          <w:tcPr>
            <w:tcW w:w="1145" w:type="pct"/>
          </w:tcPr>
          <w:p w14:paraId="0617AFD5"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Productivity capacity</w:t>
            </w:r>
          </w:p>
        </w:tc>
        <w:tc>
          <w:tcPr>
            <w:tcW w:w="791" w:type="pct"/>
          </w:tcPr>
          <w:p w14:paraId="55C1299D"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10</w:t>
            </w:r>
          </w:p>
        </w:tc>
        <w:tc>
          <w:tcPr>
            <w:tcW w:w="1412" w:type="pct"/>
          </w:tcPr>
          <w:p w14:paraId="6E663E74"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w:t>
            </w:r>
          </w:p>
        </w:tc>
        <w:tc>
          <w:tcPr>
            <w:tcW w:w="1082" w:type="pct"/>
          </w:tcPr>
          <w:p w14:paraId="6376E0D9" w14:textId="77777777" w:rsidR="00FE3BC3" w:rsidRPr="005B6F61" w:rsidRDefault="00FE3BC3" w:rsidP="00FE3BC3">
            <w:pPr>
              <w:tabs>
                <w:tab w:val="left" w:pos="9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Assumption (Financial Express, 2021)</w:t>
            </w:r>
          </w:p>
        </w:tc>
      </w:tr>
      <w:tr w:rsidR="00FE3BC3" w:rsidRPr="005B6F61" w14:paraId="21599879" w14:textId="77777777" w:rsidTr="00FE3BC3">
        <w:trPr>
          <w:trHeight w:val="379"/>
        </w:trPr>
        <w:tc>
          <w:tcPr>
            <w:cnfStyle w:val="001000000000" w:firstRow="0" w:lastRow="0" w:firstColumn="1" w:lastColumn="0" w:oddVBand="0" w:evenVBand="0" w:oddHBand="0" w:evenHBand="0" w:firstRowFirstColumn="0" w:firstRowLastColumn="0" w:lastRowFirstColumn="0" w:lastRowLastColumn="0"/>
            <w:tcW w:w="570" w:type="pct"/>
          </w:tcPr>
          <w:p w14:paraId="35E374C6" w14:textId="77777777" w:rsidR="00FE3BC3" w:rsidRPr="005B6F61" w:rsidRDefault="00FE3BC3" w:rsidP="00FE3BC3">
            <w:pPr>
              <w:tabs>
                <w:tab w:val="left" w:pos="980"/>
              </w:tabs>
              <w:spacing w:after="200"/>
              <w:rPr>
                <w:rFonts w:ascii="Times New Roman" w:hAnsi="Times New Roman" w:cs="Times New Roman"/>
                <w:b w:val="0"/>
                <w:bCs w:val="0"/>
                <w:sz w:val="21"/>
                <w:szCs w:val="21"/>
              </w:rPr>
            </w:pPr>
            <w:r w:rsidRPr="005B6F61">
              <w:rPr>
                <w:rFonts w:ascii="Times New Roman" w:hAnsi="Times New Roman" w:cs="Times New Roman"/>
                <w:b w:val="0"/>
                <w:bCs w:val="0"/>
                <w:sz w:val="21"/>
                <w:szCs w:val="21"/>
              </w:rPr>
              <w:t>12</w:t>
            </w:r>
          </w:p>
        </w:tc>
        <w:tc>
          <w:tcPr>
            <w:tcW w:w="1145" w:type="pct"/>
          </w:tcPr>
          <w:p w14:paraId="72039AEE"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Household size</w:t>
            </w:r>
          </w:p>
        </w:tc>
        <w:tc>
          <w:tcPr>
            <w:tcW w:w="791" w:type="pct"/>
          </w:tcPr>
          <w:p w14:paraId="0F5B95D9"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4.06</w:t>
            </w:r>
          </w:p>
        </w:tc>
        <w:tc>
          <w:tcPr>
            <w:tcW w:w="1412" w:type="pct"/>
          </w:tcPr>
          <w:p w14:paraId="47906333"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Person/house</w:t>
            </w:r>
          </w:p>
        </w:tc>
        <w:tc>
          <w:tcPr>
            <w:tcW w:w="1082" w:type="pct"/>
          </w:tcPr>
          <w:p w14:paraId="093A6C4E" w14:textId="77777777" w:rsidR="00FE3BC3" w:rsidRPr="005B6F61" w:rsidRDefault="00FE3BC3" w:rsidP="00FE3BC3">
            <w:pPr>
              <w:tabs>
                <w:tab w:val="left" w:pos="9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6F61">
              <w:rPr>
                <w:rFonts w:ascii="Times New Roman" w:hAnsi="Times New Roman" w:cs="Times New Roman"/>
                <w:sz w:val="21"/>
                <w:szCs w:val="21"/>
              </w:rPr>
              <w:t>(BBS, 2016)</w:t>
            </w:r>
          </w:p>
        </w:tc>
      </w:tr>
    </w:tbl>
    <w:p w14:paraId="533AEC10" w14:textId="18FE4CA6" w:rsidR="000C2AB2" w:rsidRDefault="000C2AB2">
      <w:pPr>
        <w:rPr>
          <w:lang w:val="en-US"/>
        </w:rPr>
      </w:pPr>
    </w:p>
    <w:p w14:paraId="1E1275B3" w14:textId="77777777" w:rsidR="00FE3BC3" w:rsidRPr="005B6F61" w:rsidRDefault="00FE3BC3" w:rsidP="00FE3BC3">
      <w:pPr>
        <w:spacing w:line="240" w:lineRule="auto"/>
        <w:rPr>
          <w:sz w:val="21"/>
          <w:szCs w:val="21"/>
          <w:lang w:val="en-US"/>
        </w:rPr>
      </w:pPr>
      <w:r w:rsidRPr="008369AE">
        <w:rPr>
          <w:rFonts w:ascii="Times New Roman" w:hAnsi="Times New Roman" w:cs="Times New Roman"/>
          <w:bCs/>
          <w:sz w:val="21"/>
          <w:szCs w:val="21"/>
          <w:lang w:val="en-US"/>
        </w:rPr>
        <w:t xml:space="preserve">Table 5. Variables and their data sources for the </w:t>
      </w:r>
      <w:r>
        <w:rPr>
          <w:rFonts w:ascii="Times New Roman" w:hAnsi="Times New Roman" w:cs="Times New Roman"/>
          <w:bCs/>
          <w:sz w:val="21"/>
          <w:szCs w:val="21"/>
          <w:lang w:val="en-US"/>
        </w:rPr>
        <w:t>produced</w:t>
      </w:r>
      <w:r w:rsidRPr="008369AE">
        <w:rPr>
          <w:rFonts w:ascii="Times New Roman" w:hAnsi="Times New Roman" w:cs="Times New Roman"/>
          <w:bCs/>
          <w:sz w:val="21"/>
          <w:szCs w:val="21"/>
          <w:lang w:val="en-US"/>
        </w:rPr>
        <w:t xml:space="preserve"> capital sub-model</w:t>
      </w:r>
    </w:p>
    <w:p w14:paraId="6ECF3433" w14:textId="77777777" w:rsidR="00FE3BC3" w:rsidRPr="00FE3BC3" w:rsidRDefault="00FE3BC3" w:rsidP="00FE3BC3">
      <w:pPr>
        <w:rPr>
          <w:lang w:val="en-US"/>
        </w:rPr>
      </w:pPr>
    </w:p>
    <w:sectPr w:rsidR="00FE3BC3" w:rsidRPr="00FE3BC3" w:rsidSect="00364656">
      <w:pgSz w:w="11907" w:h="15876"/>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69E"/>
    <w:multiLevelType w:val="multilevel"/>
    <w:tmpl w:val="C294260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AD1B78"/>
    <w:multiLevelType w:val="multilevel"/>
    <w:tmpl w:val="A9D6F1FA"/>
    <w:lvl w:ilvl="0">
      <w:start w:val="2"/>
      <w:numFmt w:val="decimal"/>
      <w:lvlText w:val="CHAPTER %1 "/>
      <w:lvlJc w:val="left"/>
      <w:pPr>
        <w:ind w:left="426"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marbipul">
    <w15:presenceInfo w15:providerId="AD" w15:userId="S::s1926050@u.tsukuba.ac.jp::e9488b0b-ea51-4dd9-9648-adb1d59c75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3BC3"/>
    <w:rsid w:val="000C2AB2"/>
    <w:rsid w:val="00111857"/>
    <w:rsid w:val="001E2C17"/>
    <w:rsid w:val="0021713D"/>
    <w:rsid w:val="00342B96"/>
    <w:rsid w:val="003D7F3B"/>
    <w:rsid w:val="00525B55"/>
    <w:rsid w:val="007A1732"/>
    <w:rsid w:val="008E7464"/>
    <w:rsid w:val="00BB72E3"/>
    <w:rsid w:val="00DC5C53"/>
    <w:rsid w:val="00FB4755"/>
    <w:rsid w:val="00FE3BC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C82D"/>
  <w15:chartTrackingRefBased/>
  <w15:docId w15:val="{07D444D2-C367-4DBF-BFB7-13FB3B80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C3"/>
  </w:style>
  <w:style w:type="paragraph" w:styleId="Heading1">
    <w:name w:val="heading 1"/>
    <w:basedOn w:val="Normal"/>
    <w:next w:val="Normal"/>
    <w:link w:val="Heading1Char"/>
    <w:uiPriority w:val="9"/>
    <w:qFormat/>
    <w:rsid w:val="00342B96"/>
    <w:pPr>
      <w:keepNext/>
      <w:keepLines/>
      <w:numPr>
        <w:numId w:val="2"/>
      </w:numPr>
      <w:spacing w:after="0" w:line="360" w:lineRule="exact"/>
      <w:ind w:left="425"/>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96"/>
    <w:rPr>
      <w:rFonts w:ascii="Times New Roman" w:eastAsiaTheme="majorEastAsia" w:hAnsi="Times New Roman" w:cstheme="majorBidi"/>
      <w:b/>
      <w:color w:val="000000" w:themeColor="text1"/>
      <w:sz w:val="24"/>
      <w:szCs w:val="32"/>
    </w:rPr>
  </w:style>
  <w:style w:type="table" w:styleId="PlainTable2">
    <w:name w:val="Plain Table 2"/>
    <w:basedOn w:val="TableNormal"/>
    <w:uiPriority w:val="42"/>
    <w:rsid w:val="00FE3BC3"/>
    <w:pPr>
      <w:spacing w:after="0" w:line="240" w:lineRule="auto"/>
    </w:pPr>
    <w:rPr>
      <w:rFonts w:eastAsiaTheme="minorHAnsi"/>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oftable">
    <w:name w:val="lis of table"/>
    <w:basedOn w:val="Normal"/>
    <w:link w:val="lisoftableChar"/>
    <w:autoRedefine/>
    <w:qFormat/>
    <w:rsid w:val="00FE3BC3"/>
    <w:pPr>
      <w:spacing w:before="240" w:after="240" w:line="480" w:lineRule="auto"/>
    </w:pPr>
    <w:rPr>
      <w:rFonts w:ascii="Times New Roman" w:eastAsiaTheme="minorHAnsi" w:hAnsi="Times New Roman" w:cs="Times New Roman"/>
      <w:color w:val="000000" w:themeColor="text1"/>
      <w:sz w:val="24"/>
      <w:szCs w:val="24"/>
      <w:lang w:val="en-US" w:eastAsia="en-US"/>
    </w:rPr>
  </w:style>
  <w:style w:type="character" w:customStyle="1" w:styleId="lisoftableChar">
    <w:name w:val="lis of table Char"/>
    <w:basedOn w:val="DefaultParagraphFont"/>
    <w:link w:val="lisoftable"/>
    <w:rsid w:val="00FE3BC3"/>
    <w:rPr>
      <w:rFonts w:ascii="Times New Roman" w:eastAsiaTheme="minorHAnsi" w:hAnsi="Times New Roman" w:cs="Times New Roman"/>
      <w:color w:val="000000" w:themeColor="text1"/>
      <w:sz w:val="24"/>
      <w:szCs w:val="24"/>
      <w:lang w:val="en-US" w:eastAsia="en-US"/>
    </w:rPr>
  </w:style>
  <w:style w:type="character" w:styleId="CommentReference">
    <w:name w:val="annotation reference"/>
    <w:basedOn w:val="DefaultParagraphFont"/>
    <w:uiPriority w:val="99"/>
    <w:semiHidden/>
    <w:unhideWhenUsed/>
    <w:rsid w:val="00FE3BC3"/>
    <w:rPr>
      <w:sz w:val="16"/>
      <w:szCs w:val="16"/>
    </w:rPr>
  </w:style>
  <w:style w:type="paragraph" w:styleId="CommentText">
    <w:name w:val="annotation text"/>
    <w:basedOn w:val="Normal"/>
    <w:link w:val="CommentTextChar"/>
    <w:uiPriority w:val="99"/>
    <w:unhideWhenUsed/>
    <w:rsid w:val="00FE3BC3"/>
    <w:pPr>
      <w:spacing w:line="240" w:lineRule="auto"/>
    </w:pPr>
    <w:rPr>
      <w:rFonts w:ascii="Segoe UI" w:hAnsi="Segoe UI"/>
      <w:szCs w:val="20"/>
    </w:rPr>
  </w:style>
  <w:style w:type="character" w:customStyle="1" w:styleId="CommentTextChar">
    <w:name w:val="Comment Text Char"/>
    <w:basedOn w:val="DefaultParagraphFont"/>
    <w:link w:val="CommentText"/>
    <w:uiPriority w:val="99"/>
    <w:rsid w:val="00FE3BC3"/>
    <w:rPr>
      <w:rFonts w:ascii="Segoe UI" w:hAnsi="Segoe U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11377</Words>
  <Characters>64854</Characters>
  <Application>Microsoft Office Word</Application>
  <DocSecurity>0</DocSecurity>
  <Lines>540</Lines>
  <Paragraphs>152</Paragraphs>
  <ScaleCrop>false</ScaleCrop>
  <Company/>
  <LinksUpToDate>false</LinksUpToDate>
  <CharactersWithSpaces>76079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kumarbipul</dc:creator>
  <cp:keywords/>
  <dc:description/>
  <cp:lastModifiedBy>kumarbipul</cp:lastModifiedBy>
  <cp:revision>1</cp:revision>
  <dcterms:created xsi:type="dcterms:W3CDTF">2021-09-25T02:45:00Z</dcterms:created>
  <dcterms:modified xsi:type="dcterms:W3CDTF">2021-09-25T03:01:00Z</dcterms:modified>
</cp:coreProperties>
</file>